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699" w:rsidRPr="0010141E" w:rsidRDefault="00B32B3E" w:rsidP="00B22699">
      <w:pPr>
        <w:spacing w:before="100" w:beforeAutospacing="1" w:after="100" w:afterAutospacing="1"/>
        <w:ind w:firstLine="2"/>
        <w:jc w:val="center"/>
        <w:rPr>
          <w:rFonts w:ascii="Arial" w:hAnsi="Arial" w:cs="Arial"/>
          <w:b/>
          <w:sz w:val="24"/>
          <w:szCs w:val="24"/>
          <w:lang w:val="es-ES"/>
        </w:rPr>
      </w:pPr>
      <w:r>
        <w:rPr>
          <w:rFonts w:ascii="Arial" w:hAnsi="Arial" w:cs="Arial"/>
          <w:b/>
          <w:sz w:val="24"/>
          <w:szCs w:val="24"/>
          <w:lang w:val="es-ES"/>
        </w:rPr>
        <w:t>asdf</w:t>
      </w:r>
      <w:bookmarkStart w:id="0" w:name="_GoBack"/>
      <w:bookmarkEnd w:id="0"/>
      <w:r w:rsidR="00B22699" w:rsidRPr="0010141E">
        <w:rPr>
          <w:rFonts w:ascii="Arial" w:hAnsi="Arial" w:cs="Arial"/>
          <w:b/>
          <w:sz w:val="24"/>
          <w:szCs w:val="24"/>
          <w:lang w:val="es-ES"/>
        </w:rPr>
        <w:t>Instituto Tecnológico de Costa Rica</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Escuela de Administración de Empresas</w:t>
      </w:r>
    </w:p>
    <w:p w:rsidR="00B22699" w:rsidRPr="0010141E" w:rsidRDefault="00B22699" w:rsidP="00B22699">
      <w:pPr>
        <w:spacing w:before="100" w:beforeAutospacing="1" w:after="100" w:afterAutospacing="1"/>
        <w:ind w:firstLine="2"/>
        <w:jc w:val="center"/>
        <w:rPr>
          <w:rFonts w:ascii="Arial" w:hAnsi="Arial" w:cs="Arial"/>
          <w:b/>
          <w:smallCaps/>
          <w:sz w:val="24"/>
          <w:szCs w:val="24"/>
          <w:lang w:val="es-ES"/>
        </w:rPr>
      </w:pPr>
      <w:r w:rsidRPr="0010141E">
        <w:rPr>
          <w:rFonts w:ascii="Arial" w:hAnsi="Arial" w:cs="Arial"/>
          <w:b/>
          <w:sz w:val="24"/>
          <w:szCs w:val="24"/>
          <w:lang w:val="es-ES"/>
        </w:rPr>
        <w:t>Maestría en Administración de Empresas</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ind w:firstLine="708"/>
        <w:jc w:val="center"/>
        <w:rPr>
          <w:rFonts w:ascii="Arial" w:hAnsi="Arial" w:cs="Arial"/>
          <w:b/>
          <w:sz w:val="24"/>
          <w:szCs w:val="24"/>
          <w:lang w:val="es-ES"/>
        </w:rPr>
      </w:pPr>
      <w:r w:rsidRPr="0010141E">
        <w:rPr>
          <w:rFonts w:ascii="Arial" w:hAnsi="Arial" w:cs="Arial"/>
          <w:b/>
          <w:sz w:val="24"/>
          <w:szCs w:val="24"/>
          <w:lang w:val="es-ES"/>
        </w:rPr>
        <w:t>Seminario de graduación:</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Cálculo de indicadores y múltiplos de valoración para empresas no financieras listadas en la Bolsa Nacional de Valores de Costa Rica</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 xml:space="preserve">Proyecto de graduación para optar por el grado de </w:t>
      </w:r>
    </w:p>
    <w:p w:rsidR="00B22699" w:rsidRPr="0010141E" w:rsidRDefault="00B22699" w:rsidP="00B22699">
      <w:pPr>
        <w:spacing w:before="100" w:beforeAutospacing="1" w:after="100" w:afterAutospacing="1"/>
        <w:ind w:firstLine="2"/>
        <w:jc w:val="center"/>
        <w:rPr>
          <w:rFonts w:ascii="Arial" w:hAnsi="Arial" w:cs="Arial"/>
          <w:b/>
          <w:sz w:val="24"/>
          <w:szCs w:val="24"/>
          <w:lang w:val="es-ES"/>
        </w:rPr>
      </w:pPr>
      <w:r w:rsidRPr="0010141E">
        <w:rPr>
          <w:rFonts w:ascii="Arial" w:hAnsi="Arial" w:cs="Arial"/>
          <w:b/>
          <w:sz w:val="24"/>
          <w:szCs w:val="24"/>
          <w:lang w:val="es-ES"/>
        </w:rPr>
        <w:t>Master en Administración de Empresas</w:t>
      </w:r>
    </w:p>
    <w:p w:rsidR="00B22699" w:rsidRPr="0010141E" w:rsidRDefault="00B22699" w:rsidP="00B22699">
      <w:pPr>
        <w:spacing w:before="100" w:beforeAutospacing="1" w:after="100" w:afterAutospacing="1"/>
        <w:jc w:val="center"/>
        <w:rPr>
          <w:rFonts w:ascii="Arial" w:hAnsi="Arial" w:cs="Arial"/>
          <w:b/>
          <w:sz w:val="24"/>
          <w:szCs w:val="24"/>
          <w:lang w:val="es-ES"/>
        </w:rPr>
      </w:pPr>
    </w:p>
    <w:p w:rsidR="00B22699" w:rsidRPr="0010141E" w:rsidRDefault="00B22699" w:rsidP="00B22699">
      <w:pPr>
        <w:spacing w:before="100" w:beforeAutospacing="1" w:after="100" w:afterAutospacing="1"/>
        <w:jc w:val="center"/>
        <w:rPr>
          <w:rFonts w:ascii="Arial" w:hAnsi="Arial" w:cs="Arial"/>
          <w:b/>
          <w:sz w:val="24"/>
          <w:szCs w:val="24"/>
          <w:lang w:val="es-ES"/>
        </w:rPr>
      </w:pPr>
      <w:r w:rsidRPr="0010141E">
        <w:rPr>
          <w:rFonts w:ascii="Arial" w:hAnsi="Arial" w:cs="Arial"/>
          <w:b/>
          <w:sz w:val="24"/>
          <w:szCs w:val="24"/>
          <w:lang w:val="es-ES"/>
        </w:rPr>
        <w:t>Integrantes</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Alexander Chaverri</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Diego González</w:t>
      </w:r>
    </w:p>
    <w:p w:rsidR="00B22699" w:rsidRPr="0010141E" w:rsidRDefault="00B22699" w:rsidP="00B22699">
      <w:pPr>
        <w:spacing w:before="100" w:beforeAutospacing="1" w:after="100" w:afterAutospacing="1"/>
        <w:jc w:val="center"/>
        <w:rPr>
          <w:rFonts w:ascii="Arial" w:hAnsi="Arial" w:cs="Arial"/>
          <w:b/>
          <w:sz w:val="24"/>
          <w:szCs w:val="24"/>
        </w:rPr>
      </w:pPr>
      <w:r w:rsidRPr="0010141E">
        <w:rPr>
          <w:rFonts w:ascii="Arial" w:hAnsi="Arial" w:cs="Arial"/>
          <w:b/>
          <w:sz w:val="24"/>
          <w:szCs w:val="24"/>
        </w:rPr>
        <w:t>Jorge Wong</w:t>
      </w:r>
    </w:p>
    <w:p w:rsidR="00B22699" w:rsidRPr="0010141E" w:rsidRDefault="00B22699" w:rsidP="00B22699">
      <w:pPr>
        <w:spacing w:before="100" w:beforeAutospacing="1" w:after="100" w:afterAutospacing="1"/>
        <w:jc w:val="center"/>
        <w:rPr>
          <w:rFonts w:ascii="Arial" w:hAnsi="Arial" w:cs="Arial"/>
          <w:b/>
          <w:sz w:val="24"/>
          <w:szCs w:val="24"/>
        </w:rPr>
      </w:pPr>
    </w:p>
    <w:p w:rsidR="00B22699" w:rsidRPr="0010141E" w:rsidRDefault="00B22699" w:rsidP="00B22699">
      <w:pPr>
        <w:spacing w:before="100" w:beforeAutospacing="1" w:after="100" w:afterAutospacing="1"/>
        <w:jc w:val="center"/>
        <w:rPr>
          <w:rFonts w:ascii="Arial" w:hAnsi="Arial" w:cs="Arial"/>
          <w:b/>
          <w:sz w:val="24"/>
          <w:szCs w:val="24"/>
        </w:rPr>
      </w:pPr>
    </w:p>
    <w:p w:rsidR="00214AA8" w:rsidRPr="0010141E" w:rsidRDefault="00B22699" w:rsidP="00B22699">
      <w:pPr>
        <w:pStyle w:val="NoSpacing"/>
        <w:spacing w:line="360" w:lineRule="auto"/>
        <w:jc w:val="center"/>
        <w:rPr>
          <w:rFonts w:ascii="Arial" w:hAnsi="Arial" w:cs="Arial"/>
          <w:lang w:val="es-ES"/>
        </w:rPr>
      </w:pPr>
      <w:r w:rsidRPr="0010141E">
        <w:rPr>
          <w:rFonts w:ascii="Arial" w:hAnsi="Arial" w:cs="Arial"/>
          <w:b/>
          <w:sz w:val="24"/>
          <w:szCs w:val="24"/>
          <w:lang w:val="es-CR"/>
        </w:rPr>
        <w:t>San José, Diciembre 2012</w:t>
      </w:r>
      <w:r w:rsidR="00214AA8" w:rsidRPr="0010141E">
        <w:rPr>
          <w:rFonts w:ascii="Arial" w:hAnsi="Arial" w:cs="Arial"/>
          <w:lang w:val="es-ES"/>
        </w:rPr>
        <w:t>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br w:type="page"/>
      </w:r>
    </w:p>
    <w:bookmarkStart w:id="1" w:name="_Toc336458980" w:displacedByCustomXml="next"/>
    <w:sdt>
      <w:sdtPr>
        <w:rPr>
          <w:rFonts w:ascii="Arial" w:eastAsiaTheme="minorHAnsi" w:hAnsi="Arial" w:cs="Arial"/>
          <w:b w:val="0"/>
          <w:bCs w:val="0"/>
          <w:sz w:val="22"/>
          <w:szCs w:val="22"/>
          <w:lang w:val="en-US"/>
        </w:rPr>
        <w:id w:val="-1010059582"/>
        <w:docPartObj>
          <w:docPartGallery w:val="Table of Contents"/>
          <w:docPartUnique/>
        </w:docPartObj>
      </w:sdtPr>
      <w:sdtEndPr>
        <w:rPr>
          <w:rFonts w:asciiTheme="minorHAnsi" w:hAnsiTheme="minorHAnsi" w:cstheme="minorBidi"/>
          <w:noProof/>
          <w:lang w:val="es-CR"/>
        </w:rPr>
      </w:sdtEndPr>
      <w:sdtContent>
        <w:p w:rsidR="0010141E" w:rsidRPr="00322928" w:rsidRDefault="0010141E" w:rsidP="00322928">
          <w:pPr>
            <w:pStyle w:val="Heading1"/>
            <w:spacing w:line="276" w:lineRule="auto"/>
            <w:ind w:firstLine="0"/>
            <w:rPr>
              <w:rFonts w:ascii="Arial" w:hAnsi="Arial" w:cs="Arial"/>
            </w:rPr>
          </w:pPr>
          <w:r w:rsidRPr="00322928">
            <w:rPr>
              <w:rFonts w:ascii="Arial" w:hAnsi="Arial" w:cs="Arial"/>
            </w:rPr>
            <w:t>Conten</w:t>
          </w:r>
          <w:r w:rsidR="00322928">
            <w:rPr>
              <w:rFonts w:ascii="Arial" w:hAnsi="Arial" w:cs="Arial"/>
            </w:rPr>
            <w:t>ido</w:t>
          </w:r>
          <w:bookmarkEnd w:id="1"/>
        </w:p>
        <w:p w:rsidR="0010141E" w:rsidRPr="0010141E" w:rsidRDefault="0010141E" w:rsidP="0010141E">
          <w:pPr>
            <w:rPr>
              <w:lang w:val="es-MX"/>
            </w:rPr>
          </w:pPr>
        </w:p>
        <w:p w:rsidR="00643B75" w:rsidRDefault="0010141E">
          <w:pPr>
            <w:pStyle w:val="TOC1"/>
            <w:tabs>
              <w:tab w:val="right" w:leader="dot" w:pos="9350"/>
            </w:tabs>
            <w:rPr>
              <w:rFonts w:eastAsiaTheme="minorEastAsia"/>
              <w:noProof/>
              <w:lang w:eastAsia="es-CR"/>
            </w:rPr>
          </w:pPr>
          <w:r>
            <w:fldChar w:fldCharType="begin"/>
          </w:r>
          <w:r>
            <w:instrText xml:space="preserve"> TOC \o "1-3" \h \z \u </w:instrText>
          </w:r>
          <w:r>
            <w:fldChar w:fldCharType="separate"/>
          </w:r>
          <w:hyperlink w:anchor="_Toc336458980" w:history="1">
            <w:r w:rsidR="00643B75" w:rsidRPr="00EC3D91">
              <w:rPr>
                <w:rStyle w:val="Hyperlink"/>
                <w:rFonts w:ascii="Arial" w:hAnsi="Arial" w:cs="Arial"/>
                <w:noProof/>
              </w:rPr>
              <w:t>Contenido</w:t>
            </w:r>
            <w:r w:rsidR="00643B75">
              <w:rPr>
                <w:noProof/>
                <w:webHidden/>
              </w:rPr>
              <w:tab/>
            </w:r>
            <w:r w:rsidR="00643B75">
              <w:rPr>
                <w:noProof/>
                <w:webHidden/>
              </w:rPr>
              <w:fldChar w:fldCharType="begin"/>
            </w:r>
            <w:r w:rsidR="00643B75">
              <w:rPr>
                <w:noProof/>
                <w:webHidden/>
              </w:rPr>
              <w:instrText xml:space="preserve"> PAGEREF _Toc336458980 \h </w:instrText>
            </w:r>
            <w:r w:rsidR="00643B75">
              <w:rPr>
                <w:noProof/>
                <w:webHidden/>
              </w:rPr>
            </w:r>
            <w:r w:rsidR="00643B75">
              <w:rPr>
                <w:noProof/>
                <w:webHidden/>
              </w:rPr>
              <w:fldChar w:fldCharType="separate"/>
            </w:r>
            <w:r w:rsidR="00643B75">
              <w:rPr>
                <w:noProof/>
                <w:webHidden/>
              </w:rPr>
              <w:t>2</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81" w:history="1">
            <w:r w:rsidR="00643B75" w:rsidRPr="00EC3D91">
              <w:rPr>
                <w:rStyle w:val="Hyperlink"/>
                <w:rFonts w:ascii="Arial" w:hAnsi="Arial" w:cs="Arial"/>
                <w:noProof/>
              </w:rPr>
              <w:t>Capítulo I   –   Introducción</w:t>
            </w:r>
            <w:r w:rsidR="00643B75">
              <w:rPr>
                <w:noProof/>
                <w:webHidden/>
              </w:rPr>
              <w:tab/>
            </w:r>
            <w:r w:rsidR="00643B75">
              <w:rPr>
                <w:noProof/>
                <w:webHidden/>
              </w:rPr>
              <w:fldChar w:fldCharType="begin"/>
            </w:r>
            <w:r w:rsidR="00643B75">
              <w:rPr>
                <w:noProof/>
                <w:webHidden/>
              </w:rPr>
              <w:instrText xml:space="preserve"> PAGEREF _Toc336458981 \h </w:instrText>
            </w:r>
            <w:r w:rsidR="00643B75">
              <w:rPr>
                <w:noProof/>
                <w:webHidden/>
              </w:rPr>
            </w:r>
            <w:r w:rsidR="00643B75">
              <w:rPr>
                <w:noProof/>
                <w:webHidden/>
              </w:rPr>
              <w:fldChar w:fldCharType="separate"/>
            </w:r>
            <w:r w:rsidR="00643B75">
              <w:rPr>
                <w:noProof/>
                <w:webHidden/>
              </w:rPr>
              <w:t>3</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2" w:history="1">
            <w:r w:rsidR="00643B75" w:rsidRPr="00EC3D91">
              <w:rPr>
                <w:rStyle w:val="Hyperlink"/>
                <w:rFonts w:ascii="Arial" w:hAnsi="Arial" w:cs="Arial"/>
                <w:noProof/>
              </w:rPr>
              <w:t>1.1</w:t>
            </w:r>
            <w:r w:rsidR="00643B75">
              <w:rPr>
                <w:rFonts w:eastAsiaTheme="minorEastAsia"/>
                <w:noProof/>
                <w:lang w:eastAsia="es-CR"/>
              </w:rPr>
              <w:tab/>
            </w:r>
            <w:r w:rsidR="00643B75" w:rsidRPr="00EC3D91">
              <w:rPr>
                <w:rStyle w:val="Hyperlink"/>
                <w:rFonts w:ascii="Arial" w:hAnsi="Arial" w:cs="Arial"/>
                <w:noProof/>
              </w:rPr>
              <w:t>Presentación</w:t>
            </w:r>
            <w:r w:rsidR="00643B75">
              <w:rPr>
                <w:noProof/>
                <w:webHidden/>
              </w:rPr>
              <w:tab/>
            </w:r>
            <w:r w:rsidR="00643B75">
              <w:rPr>
                <w:noProof/>
                <w:webHidden/>
              </w:rPr>
              <w:fldChar w:fldCharType="begin"/>
            </w:r>
            <w:r w:rsidR="00643B75">
              <w:rPr>
                <w:noProof/>
                <w:webHidden/>
              </w:rPr>
              <w:instrText xml:space="preserve"> PAGEREF _Toc336458982 \h </w:instrText>
            </w:r>
            <w:r w:rsidR="00643B75">
              <w:rPr>
                <w:noProof/>
                <w:webHidden/>
              </w:rPr>
            </w:r>
            <w:r w:rsidR="00643B75">
              <w:rPr>
                <w:noProof/>
                <w:webHidden/>
              </w:rPr>
              <w:fldChar w:fldCharType="separate"/>
            </w:r>
            <w:r w:rsidR="00643B75">
              <w:rPr>
                <w:noProof/>
                <w:webHidden/>
              </w:rPr>
              <w:t>3</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3" w:history="1">
            <w:r w:rsidR="00643B75" w:rsidRPr="00EC3D91">
              <w:rPr>
                <w:rStyle w:val="Hyperlink"/>
                <w:rFonts w:ascii="Arial" w:hAnsi="Arial" w:cs="Arial"/>
                <w:noProof/>
              </w:rPr>
              <w:t>1.2</w:t>
            </w:r>
            <w:r w:rsidR="00643B75">
              <w:rPr>
                <w:rFonts w:eastAsiaTheme="minorEastAsia"/>
                <w:noProof/>
                <w:lang w:eastAsia="es-CR"/>
              </w:rPr>
              <w:tab/>
            </w:r>
            <w:r w:rsidR="00643B75" w:rsidRPr="00EC3D91">
              <w:rPr>
                <w:rStyle w:val="Hyperlink"/>
                <w:rFonts w:ascii="Arial" w:hAnsi="Arial" w:cs="Arial"/>
                <w:noProof/>
              </w:rPr>
              <w:t>Antecedentes del estudio</w:t>
            </w:r>
            <w:r w:rsidR="00643B75">
              <w:rPr>
                <w:noProof/>
                <w:webHidden/>
              </w:rPr>
              <w:tab/>
            </w:r>
            <w:r w:rsidR="00643B75">
              <w:rPr>
                <w:noProof/>
                <w:webHidden/>
              </w:rPr>
              <w:fldChar w:fldCharType="begin"/>
            </w:r>
            <w:r w:rsidR="00643B75">
              <w:rPr>
                <w:noProof/>
                <w:webHidden/>
              </w:rPr>
              <w:instrText xml:space="preserve"> PAGEREF _Toc336458983 \h </w:instrText>
            </w:r>
            <w:r w:rsidR="00643B75">
              <w:rPr>
                <w:noProof/>
                <w:webHidden/>
              </w:rPr>
            </w:r>
            <w:r w:rsidR="00643B75">
              <w:rPr>
                <w:noProof/>
                <w:webHidden/>
              </w:rPr>
              <w:fldChar w:fldCharType="separate"/>
            </w:r>
            <w:r w:rsidR="00643B75">
              <w:rPr>
                <w:noProof/>
                <w:webHidden/>
              </w:rPr>
              <w:t>4</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4" w:history="1">
            <w:r w:rsidR="00643B75" w:rsidRPr="00EC3D91">
              <w:rPr>
                <w:rStyle w:val="Hyperlink"/>
                <w:rFonts w:ascii="Arial" w:hAnsi="Arial" w:cs="Arial"/>
                <w:noProof/>
              </w:rPr>
              <w:t>1.3</w:t>
            </w:r>
            <w:r w:rsidR="00643B75">
              <w:rPr>
                <w:rFonts w:eastAsiaTheme="minorEastAsia"/>
                <w:noProof/>
                <w:lang w:eastAsia="es-CR"/>
              </w:rPr>
              <w:tab/>
            </w:r>
            <w:r w:rsidR="00643B75" w:rsidRPr="00EC3D91">
              <w:rPr>
                <w:rStyle w:val="Hyperlink"/>
                <w:rFonts w:ascii="Arial" w:hAnsi="Arial" w:cs="Arial"/>
                <w:noProof/>
              </w:rPr>
              <w:t>Planteo del problema</w:t>
            </w:r>
            <w:r w:rsidR="00643B75">
              <w:rPr>
                <w:noProof/>
                <w:webHidden/>
              </w:rPr>
              <w:tab/>
            </w:r>
            <w:r w:rsidR="00643B75">
              <w:rPr>
                <w:noProof/>
                <w:webHidden/>
              </w:rPr>
              <w:fldChar w:fldCharType="begin"/>
            </w:r>
            <w:r w:rsidR="00643B75">
              <w:rPr>
                <w:noProof/>
                <w:webHidden/>
              </w:rPr>
              <w:instrText xml:space="preserve"> PAGEREF _Toc336458984 \h </w:instrText>
            </w:r>
            <w:r w:rsidR="00643B75">
              <w:rPr>
                <w:noProof/>
                <w:webHidden/>
              </w:rPr>
            </w:r>
            <w:r w:rsidR="00643B75">
              <w:rPr>
                <w:noProof/>
                <w:webHidden/>
              </w:rPr>
              <w:fldChar w:fldCharType="separate"/>
            </w:r>
            <w:r w:rsidR="00643B75">
              <w:rPr>
                <w:noProof/>
                <w:webHidden/>
              </w:rPr>
              <w:t>5</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5" w:history="1">
            <w:r w:rsidR="00643B75" w:rsidRPr="00EC3D91">
              <w:rPr>
                <w:rStyle w:val="Hyperlink"/>
                <w:rFonts w:ascii="Arial" w:hAnsi="Arial" w:cs="Arial"/>
                <w:noProof/>
              </w:rPr>
              <w:t>1.4</w:t>
            </w:r>
            <w:r w:rsidR="00643B75">
              <w:rPr>
                <w:rFonts w:eastAsiaTheme="minorEastAsia"/>
                <w:noProof/>
                <w:lang w:eastAsia="es-CR"/>
              </w:rPr>
              <w:tab/>
            </w:r>
            <w:r w:rsidR="00643B75" w:rsidRPr="00EC3D91">
              <w:rPr>
                <w:rStyle w:val="Hyperlink"/>
                <w:rFonts w:ascii="Arial" w:hAnsi="Arial" w:cs="Arial"/>
                <w:noProof/>
              </w:rPr>
              <w:t>Justificación del problema</w:t>
            </w:r>
            <w:r w:rsidR="00643B75">
              <w:rPr>
                <w:noProof/>
                <w:webHidden/>
              </w:rPr>
              <w:tab/>
            </w:r>
            <w:r w:rsidR="00643B75">
              <w:rPr>
                <w:noProof/>
                <w:webHidden/>
              </w:rPr>
              <w:fldChar w:fldCharType="begin"/>
            </w:r>
            <w:r w:rsidR="00643B75">
              <w:rPr>
                <w:noProof/>
                <w:webHidden/>
              </w:rPr>
              <w:instrText xml:space="preserve"> PAGEREF _Toc336458985 \h </w:instrText>
            </w:r>
            <w:r w:rsidR="00643B75">
              <w:rPr>
                <w:noProof/>
                <w:webHidden/>
              </w:rPr>
            </w:r>
            <w:r w:rsidR="00643B75">
              <w:rPr>
                <w:noProof/>
                <w:webHidden/>
              </w:rPr>
              <w:fldChar w:fldCharType="separate"/>
            </w:r>
            <w:r w:rsidR="00643B75">
              <w:rPr>
                <w:noProof/>
                <w:webHidden/>
              </w:rPr>
              <w:t>5</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6" w:history="1">
            <w:r w:rsidR="00643B75" w:rsidRPr="00EC3D91">
              <w:rPr>
                <w:rStyle w:val="Hyperlink"/>
                <w:rFonts w:ascii="Arial" w:hAnsi="Arial" w:cs="Arial"/>
                <w:noProof/>
              </w:rPr>
              <w:t>1.5</w:t>
            </w:r>
            <w:r w:rsidR="00643B75">
              <w:rPr>
                <w:rFonts w:eastAsiaTheme="minorEastAsia"/>
                <w:noProof/>
                <w:lang w:eastAsia="es-CR"/>
              </w:rPr>
              <w:tab/>
            </w:r>
            <w:r w:rsidR="00643B75" w:rsidRPr="00EC3D91">
              <w:rPr>
                <w:rStyle w:val="Hyperlink"/>
                <w:rFonts w:ascii="Arial" w:hAnsi="Arial" w:cs="Arial"/>
                <w:noProof/>
              </w:rPr>
              <w:t>Objetivos del estudio</w:t>
            </w:r>
            <w:r w:rsidR="00643B75">
              <w:rPr>
                <w:noProof/>
                <w:webHidden/>
              </w:rPr>
              <w:tab/>
            </w:r>
            <w:r w:rsidR="00643B75">
              <w:rPr>
                <w:noProof/>
                <w:webHidden/>
              </w:rPr>
              <w:fldChar w:fldCharType="begin"/>
            </w:r>
            <w:r w:rsidR="00643B75">
              <w:rPr>
                <w:noProof/>
                <w:webHidden/>
              </w:rPr>
              <w:instrText xml:space="preserve"> PAGEREF _Toc336458986 \h </w:instrText>
            </w:r>
            <w:r w:rsidR="00643B75">
              <w:rPr>
                <w:noProof/>
                <w:webHidden/>
              </w:rPr>
            </w:r>
            <w:r w:rsidR="00643B75">
              <w:rPr>
                <w:noProof/>
                <w:webHidden/>
              </w:rPr>
              <w:fldChar w:fldCharType="separate"/>
            </w:r>
            <w:r w:rsidR="00643B75">
              <w:rPr>
                <w:noProof/>
                <w:webHidden/>
              </w:rPr>
              <w:t>6</w:t>
            </w:r>
            <w:r w:rsidR="00643B75">
              <w:rPr>
                <w:noProof/>
                <w:webHidden/>
              </w:rPr>
              <w:fldChar w:fldCharType="end"/>
            </w:r>
          </w:hyperlink>
        </w:p>
        <w:p w:rsidR="00643B75" w:rsidRDefault="006A2321">
          <w:pPr>
            <w:pStyle w:val="TOC2"/>
            <w:tabs>
              <w:tab w:val="left" w:pos="1320"/>
              <w:tab w:val="right" w:leader="dot" w:pos="9350"/>
            </w:tabs>
            <w:rPr>
              <w:rFonts w:eastAsiaTheme="minorEastAsia"/>
              <w:noProof/>
              <w:lang w:eastAsia="es-CR"/>
            </w:rPr>
          </w:pPr>
          <w:hyperlink w:anchor="_Toc336458987" w:history="1">
            <w:r w:rsidR="00643B75" w:rsidRPr="00EC3D91">
              <w:rPr>
                <w:rStyle w:val="Hyperlink"/>
                <w:rFonts w:ascii="Arial" w:hAnsi="Arial" w:cs="Arial"/>
                <w:noProof/>
              </w:rPr>
              <w:t>1.6</w:t>
            </w:r>
            <w:r w:rsidR="00643B75">
              <w:rPr>
                <w:rFonts w:eastAsiaTheme="minorEastAsia"/>
                <w:noProof/>
                <w:lang w:eastAsia="es-CR"/>
              </w:rPr>
              <w:tab/>
            </w:r>
            <w:r w:rsidR="00643B75" w:rsidRPr="00EC3D91">
              <w:rPr>
                <w:rStyle w:val="Hyperlink"/>
                <w:rFonts w:ascii="Arial" w:hAnsi="Arial" w:cs="Arial"/>
                <w:noProof/>
              </w:rPr>
              <w:t>Alcances y limitaciones</w:t>
            </w:r>
            <w:r w:rsidR="00643B75">
              <w:rPr>
                <w:noProof/>
                <w:webHidden/>
              </w:rPr>
              <w:tab/>
            </w:r>
            <w:r w:rsidR="00643B75">
              <w:rPr>
                <w:noProof/>
                <w:webHidden/>
              </w:rPr>
              <w:fldChar w:fldCharType="begin"/>
            </w:r>
            <w:r w:rsidR="00643B75">
              <w:rPr>
                <w:noProof/>
                <w:webHidden/>
              </w:rPr>
              <w:instrText xml:space="preserve"> PAGEREF _Toc336458987 \h </w:instrText>
            </w:r>
            <w:r w:rsidR="00643B75">
              <w:rPr>
                <w:noProof/>
                <w:webHidden/>
              </w:rPr>
            </w:r>
            <w:r w:rsidR="00643B75">
              <w:rPr>
                <w:noProof/>
                <w:webHidden/>
              </w:rPr>
              <w:fldChar w:fldCharType="separate"/>
            </w:r>
            <w:r w:rsidR="00643B75">
              <w:rPr>
                <w:noProof/>
                <w:webHidden/>
              </w:rPr>
              <w:t>7</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88" w:history="1">
            <w:r w:rsidR="00643B75" w:rsidRPr="00EC3D91">
              <w:rPr>
                <w:rStyle w:val="Hyperlink"/>
                <w:rFonts w:ascii="Arial" w:hAnsi="Arial" w:cs="Arial"/>
                <w:noProof/>
              </w:rPr>
              <w:t>CAPITULO 2   –   Marco Teórico</w:t>
            </w:r>
            <w:r w:rsidR="00643B75">
              <w:rPr>
                <w:noProof/>
                <w:webHidden/>
              </w:rPr>
              <w:tab/>
            </w:r>
            <w:r w:rsidR="00643B75">
              <w:rPr>
                <w:noProof/>
                <w:webHidden/>
              </w:rPr>
              <w:fldChar w:fldCharType="begin"/>
            </w:r>
            <w:r w:rsidR="00643B75">
              <w:rPr>
                <w:noProof/>
                <w:webHidden/>
              </w:rPr>
              <w:instrText xml:space="preserve"> PAGEREF _Toc336458988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89" w:history="1">
            <w:r w:rsidR="00643B75" w:rsidRPr="00EC3D91">
              <w:rPr>
                <w:rStyle w:val="Hyperlink"/>
                <w:rFonts w:ascii="Arial" w:hAnsi="Arial" w:cs="Arial"/>
                <w:noProof/>
              </w:rPr>
              <w:t>CAPITULO 3   –   Metodología</w:t>
            </w:r>
            <w:r w:rsidR="00643B75">
              <w:rPr>
                <w:noProof/>
                <w:webHidden/>
              </w:rPr>
              <w:tab/>
            </w:r>
            <w:r w:rsidR="00643B75">
              <w:rPr>
                <w:noProof/>
                <w:webHidden/>
              </w:rPr>
              <w:fldChar w:fldCharType="begin"/>
            </w:r>
            <w:r w:rsidR="00643B75">
              <w:rPr>
                <w:noProof/>
                <w:webHidden/>
              </w:rPr>
              <w:instrText xml:space="preserve"> PAGEREF _Toc336458989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90" w:history="1">
            <w:r w:rsidR="00643B75" w:rsidRPr="00EC3D91">
              <w:rPr>
                <w:rStyle w:val="Hyperlink"/>
                <w:rFonts w:ascii="Arial" w:hAnsi="Arial" w:cs="Arial"/>
                <w:noProof/>
              </w:rPr>
              <w:t>CAPITULO 4   –   Resultados</w:t>
            </w:r>
            <w:r w:rsidR="00643B75">
              <w:rPr>
                <w:noProof/>
                <w:webHidden/>
              </w:rPr>
              <w:tab/>
            </w:r>
            <w:r w:rsidR="00643B75">
              <w:rPr>
                <w:noProof/>
                <w:webHidden/>
              </w:rPr>
              <w:fldChar w:fldCharType="begin"/>
            </w:r>
            <w:r w:rsidR="00643B75">
              <w:rPr>
                <w:noProof/>
                <w:webHidden/>
              </w:rPr>
              <w:instrText xml:space="preserve"> PAGEREF _Toc336458990 \h </w:instrText>
            </w:r>
            <w:r w:rsidR="00643B75">
              <w:rPr>
                <w:noProof/>
                <w:webHidden/>
              </w:rPr>
            </w:r>
            <w:r w:rsidR="00643B75">
              <w:rPr>
                <w:noProof/>
                <w:webHidden/>
              </w:rPr>
              <w:fldChar w:fldCharType="separate"/>
            </w:r>
            <w:r w:rsidR="00643B75">
              <w:rPr>
                <w:noProof/>
                <w:webHidden/>
              </w:rPr>
              <w:t>8</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91" w:history="1">
            <w:r w:rsidR="00643B75" w:rsidRPr="00EC3D91">
              <w:rPr>
                <w:rStyle w:val="Hyperlink"/>
                <w:rFonts w:ascii="Arial" w:hAnsi="Arial" w:cs="Arial"/>
                <w:noProof/>
              </w:rPr>
              <w:t>CAPITULO 5   –   Conclusiones y Recomendaciones</w:t>
            </w:r>
            <w:r w:rsidR="00643B75">
              <w:rPr>
                <w:noProof/>
                <w:webHidden/>
              </w:rPr>
              <w:tab/>
            </w:r>
            <w:r w:rsidR="00643B75">
              <w:rPr>
                <w:noProof/>
                <w:webHidden/>
              </w:rPr>
              <w:fldChar w:fldCharType="begin"/>
            </w:r>
            <w:r w:rsidR="00643B75">
              <w:rPr>
                <w:noProof/>
                <w:webHidden/>
              </w:rPr>
              <w:instrText xml:space="preserve"> PAGEREF _Toc336458991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92" w:history="1">
            <w:r w:rsidR="00643B75" w:rsidRPr="00EC3D91">
              <w:rPr>
                <w:rStyle w:val="Hyperlink"/>
                <w:rFonts w:ascii="Arial" w:hAnsi="Arial" w:cs="Arial"/>
                <w:noProof/>
              </w:rPr>
              <w:t>Referencias bibliográficas</w:t>
            </w:r>
            <w:r w:rsidR="00643B75">
              <w:rPr>
                <w:noProof/>
                <w:webHidden/>
              </w:rPr>
              <w:tab/>
            </w:r>
            <w:r w:rsidR="00643B75">
              <w:rPr>
                <w:noProof/>
                <w:webHidden/>
              </w:rPr>
              <w:fldChar w:fldCharType="begin"/>
            </w:r>
            <w:r w:rsidR="00643B75">
              <w:rPr>
                <w:noProof/>
                <w:webHidden/>
              </w:rPr>
              <w:instrText xml:space="preserve"> PAGEREF _Toc336458992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643B75" w:rsidRDefault="006A2321">
          <w:pPr>
            <w:pStyle w:val="TOC1"/>
            <w:tabs>
              <w:tab w:val="right" w:leader="dot" w:pos="9350"/>
            </w:tabs>
            <w:rPr>
              <w:rFonts w:eastAsiaTheme="minorEastAsia"/>
              <w:noProof/>
              <w:lang w:eastAsia="es-CR"/>
            </w:rPr>
          </w:pPr>
          <w:hyperlink w:anchor="_Toc336458993" w:history="1">
            <w:r w:rsidR="00643B75" w:rsidRPr="00EC3D91">
              <w:rPr>
                <w:rStyle w:val="Hyperlink"/>
                <w:rFonts w:ascii="Arial" w:hAnsi="Arial" w:cs="Arial"/>
                <w:noProof/>
              </w:rPr>
              <w:t>Apéndices</w:t>
            </w:r>
            <w:r w:rsidR="00643B75">
              <w:rPr>
                <w:noProof/>
                <w:webHidden/>
              </w:rPr>
              <w:tab/>
            </w:r>
            <w:r w:rsidR="00643B75">
              <w:rPr>
                <w:noProof/>
                <w:webHidden/>
              </w:rPr>
              <w:fldChar w:fldCharType="begin"/>
            </w:r>
            <w:r w:rsidR="00643B75">
              <w:rPr>
                <w:noProof/>
                <w:webHidden/>
              </w:rPr>
              <w:instrText xml:space="preserve"> PAGEREF _Toc336458993 \h </w:instrText>
            </w:r>
            <w:r w:rsidR="00643B75">
              <w:rPr>
                <w:noProof/>
                <w:webHidden/>
              </w:rPr>
            </w:r>
            <w:r w:rsidR="00643B75">
              <w:rPr>
                <w:noProof/>
                <w:webHidden/>
              </w:rPr>
              <w:fldChar w:fldCharType="separate"/>
            </w:r>
            <w:r w:rsidR="00643B75">
              <w:rPr>
                <w:noProof/>
                <w:webHidden/>
              </w:rPr>
              <w:t>9</w:t>
            </w:r>
            <w:r w:rsidR="00643B75">
              <w:rPr>
                <w:noProof/>
                <w:webHidden/>
              </w:rPr>
              <w:fldChar w:fldCharType="end"/>
            </w:r>
          </w:hyperlink>
        </w:p>
        <w:p w:rsidR="0010141E" w:rsidRDefault="0010141E">
          <w:r>
            <w:rPr>
              <w:b/>
              <w:bCs/>
              <w:noProof/>
            </w:rPr>
            <w:fldChar w:fldCharType="end"/>
          </w:r>
        </w:p>
      </w:sdtContent>
    </w:sdt>
    <w:p w:rsidR="0010141E" w:rsidRPr="00643B75" w:rsidRDefault="0010141E">
      <w:pPr>
        <w:rPr>
          <w:rFonts w:ascii="Arial" w:hAnsi="Arial" w:cs="Arial"/>
          <w:sz w:val="24"/>
          <w:szCs w:val="24"/>
          <w:lang w:val="es-ES"/>
        </w:rPr>
      </w:pPr>
      <w:r w:rsidRPr="00643B75">
        <w:rPr>
          <w:rFonts w:ascii="Arial" w:hAnsi="Arial" w:cs="Arial"/>
          <w:sz w:val="24"/>
          <w:szCs w:val="24"/>
          <w:lang w:val="es-ES"/>
        </w:rPr>
        <w:br w:type="page"/>
      </w:r>
    </w:p>
    <w:p w:rsidR="00214AA8" w:rsidRDefault="00214AA8" w:rsidP="00322928">
      <w:pPr>
        <w:pStyle w:val="Heading1"/>
        <w:spacing w:line="276" w:lineRule="auto"/>
        <w:ind w:firstLine="0"/>
        <w:rPr>
          <w:rFonts w:ascii="Arial" w:hAnsi="Arial" w:cs="Arial"/>
        </w:rPr>
      </w:pPr>
      <w:bookmarkStart w:id="2" w:name="_Toc336458981"/>
      <w:r w:rsidRPr="0010141E">
        <w:rPr>
          <w:rFonts w:ascii="Arial" w:hAnsi="Arial" w:cs="Arial"/>
        </w:rPr>
        <w:lastRenderedPageBreak/>
        <w:t>Capítulo I</w:t>
      </w:r>
      <w:r w:rsidR="00322928">
        <w:rPr>
          <w:rFonts w:ascii="Arial" w:hAnsi="Arial" w:cs="Arial"/>
        </w:rPr>
        <w:t xml:space="preserve">   –   </w:t>
      </w:r>
      <w:r w:rsidRPr="0010141E">
        <w:rPr>
          <w:rFonts w:ascii="Arial" w:hAnsi="Arial" w:cs="Arial"/>
        </w:rPr>
        <w:t>Introducción</w:t>
      </w:r>
      <w:bookmarkEnd w:id="2"/>
      <w:r w:rsidR="00322928">
        <w:rPr>
          <w:rFonts w:ascii="Arial" w:hAnsi="Arial" w:cs="Arial"/>
        </w:rPr>
        <w:t xml:space="preserve"> </w:t>
      </w:r>
    </w:p>
    <w:p w:rsidR="00691F78" w:rsidRPr="00A759BB" w:rsidRDefault="00691F78" w:rsidP="00691F78">
      <w:pPr>
        <w:rPr>
          <w:rFonts w:ascii="Arial" w:hAnsi="Arial" w:cs="Arial"/>
          <w:sz w:val="24"/>
          <w:szCs w:val="24"/>
          <w:lang w:val="es-ES"/>
        </w:rPr>
      </w:pPr>
    </w:p>
    <w:p w:rsidR="00214AA8" w:rsidRPr="0010141E" w:rsidRDefault="009122CD" w:rsidP="00214AA8">
      <w:pPr>
        <w:pStyle w:val="Heading2"/>
        <w:rPr>
          <w:rFonts w:ascii="Arial" w:hAnsi="Arial" w:cs="Arial"/>
        </w:rPr>
      </w:pPr>
      <w:bookmarkStart w:id="3" w:name="_Toc336458982"/>
      <w:r w:rsidRPr="0010141E">
        <w:rPr>
          <w:rFonts w:ascii="Arial" w:hAnsi="Arial" w:cs="Arial"/>
        </w:rPr>
        <w:t>Presentación</w:t>
      </w:r>
      <w:bookmarkEnd w:id="3"/>
      <w:r w:rsid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0F3E84" w:rsidRDefault="009122CD"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 xml:space="preserve">El análisis que </w:t>
      </w:r>
      <w:r w:rsidR="001F62E8" w:rsidRPr="0010141E">
        <w:rPr>
          <w:rFonts w:ascii="Arial" w:hAnsi="Arial" w:cs="Arial"/>
          <w:sz w:val="24"/>
          <w:szCs w:val="24"/>
          <w:lang w:val="es-ES"/>
        </w:rPr>
        <w:t xml:space="preserve">se </w:t>
      </w:r>
      <w:r w:rsidR="00FC47C4">
        <w:rPr>
          <w:rFonts w:ascii="Arial" w:hAnsi="Arial" w:cs="Arial"/>
          <w:sz w:val="24"/>
          <w:szCs w:val="24"/>
          <w:lang w:val="es-ES"/>
        </w:rPr>
        <w:t>desarrollará</w:t>
      </w:r>
      <w:r w:rsidR="000F3E84">
        <w:rPr>
          <w:rFonts w:ascii="Arial" w:hAnsi="Arial" w:cs="Arial"/>
          <w:sz w:val="24"/>
          <w:szCs w:val="24"/>
          <w:lang w:val="es-ES"/>
        </w:rPr>
        <w:t>,</w:t>
      </w:r>
      <w:r w:rsidR="00FC47C4">
        <w:rPr>
          <w:rFonts w:ascii="Arial" w:hAnsi="Arial" w:cs="Arial"/>
          <w:sz w:val="24"/>
          <w:szCs w:val="24"/>
          <w:lang w:val="es-ES"/>
        </w:rPr>
        <w:t xml:space="preserve"> considera </w:t>
      </w:r>
      <w:r w:rsidR="000F3E84">
        <w:rPr>
          <w:rFonts w:ascii="Arial" w:hAnsi="Arial" w:cs="Arial"/>
          <w:sz w:val="24"/>
          <w:szCs w:val="24"/>
          <w:lang w:val="es-ES"/>
        </w:rPr>
        <w:t xml:space="preserve">la valoración de empresas </w:t>
      </w:r>
      <w:r w:rsidR="00F70B0E">
        <w:rPr>
          <w:rFonts w:ascii="Arial" w:hAnsi="Arial" w:cs="Arial"/>
          <w:sz w:val="24"/>
          <w:szCs w:val="24"/>
          <w:lang w:val="es-ES"/>
        </w:rPr>
        <w:t xml:space="preserve">no </w:t>
      </w:r>
      <w:r w:rsidR="000F3E84">
        <w:rPr>
          <w:rFonts w:ascii="Arial" w:hAnsi="Arial" w:cs="Arial"/>
          <w:sz w:val="24"/>
          <w:szCs w:val="24"/>
          <w:lang w:val="es-ES"/>
        </w:rPr>
        <w:t xml:space="preserve">financieras privadas que cotizan en la Bolsa Nacional </w:t>
      </w:r>
      <w:r w:rsidR="007D56A6">
        <w:rPr>
          <w:rFonts w:ascii="Arial" w:hAnsi="Arial" w:cs="Arial"/>
          <w:sz w:val="24"/>
          <w:szCs w:val="24"/>
          <w:lang w:val="es-ES"/>
        </w:rPr>
        <w:t xml:space="preserve">de Costa Rica. La evaluación de éstas utiliza </w:t>
      </w:r>
      <w:r w:rsidR="00FC47C4">
        <w:rPr>
          <w:rFonts w:ascii="Arial" w:hAnsi="Arial" w:cs="Arial"/>
          <w:sz w:val="24"/>
          <w:szCs w:val="24"/>
          <w:lang w:val="es-ES"/>
        </w:rPr>
        <w:t>indicadores y</w:t>
      </w:r>
      <w:r w:rsidRPr="0010141E">
        <w:rPr>
          <w:rFonts w:ascii="Arial" w:hAnsi="Arial" w:cs="Arial"/>
          <w:sz w:val="24"/>
          <w:szCs w:val="24"/>
          <w:lang w:val="es-ES"/>
        </w:rPr>
        <w:t xml:space="preserve"> múltiplos </w:t>
      </w:r>
      <w:r w:rsidR="007D56A6">
        <w:rPr>
          <w:rFonts w:ascii="Arial" w:hAnsi="Arial" w:cs="Arial"/>
          <w:sz w:val="24"/>
          <w:szCs w:val="24"/>
          <w:lang w:val="es-ES"/>
        </w:rPr>
        <w:t>específicos</w:t>
      </w:r>
      <w:ins w:id="4" w:author="Ernesto" w:date="2012-09-24T23:42:00Z">
        <w:r w:rsidR="00A54FB8">
          <w:rPr>
            <w:rFonts w:ascii="Arial" w:hAnsi="Arial" w:cs="Arial"/>
            <w:sz w:val="24"/>
            <w:szCs w:val="24"/>
            <w:lang w:val="es-ES"/>
          </w:rPr>
          <w:t xml:space="preserve"> </w:t>
        </w:r>
      </w:ins>
      <w:r w:rsidR="007D56A6">
        <w:rPr>
          <w:rFonts w:ascii="Arial" w:hAnsi="Arial" w:cs="Arial"/>
          <w:sz w:val="24"/>
          <w:szCs w:val="24"/>
          <w:lang w:val="es-ES"/>
        </w:rPr>
        <w:t xml:space="preserve">y claramente definidos por la teoría financiera. </w:t>
      </w:r>
      <w:r w:rsidR="00F252CD">
        <w:rPr>
          <w:rFonts w:ascii="Arial" w:hAnsi="Arial" w:cs="Arial"/>
          <w:sz w:val="24"/>
          <w:szCs w:val="24"/>
          <w:lang w:val="es-ES"/>
        </w:rPr>
        <w:t>Los mismos serán comentados en el capítulo de marco teórico, y aplicados durante la metodología del presente trabajo.</w:t>
      </w:r>
    </w:p>
    <w:p w:rsidR="009C26C1" w:rsidRPr="0010141E" w:rsidRDefault="009C26C1" w:rsidP="007A3E12">
      <w:pPr>
        <w:pStyle w:val="NoSpacing"/>
        <w:spacing w:line="360" w:lineRule="auto"/>
        <w:ind w:firstLine="576"/>
        <w:rPr>
          <w:rFonts w:ascii="Arial" w:hAnsi="Arial" w:cs="Arial"/>
          <w:sz w:val="24"/>
          <w:szCs w:val="24"/>
          <w:lang w:val="es-ES"/>
        </w:rPr>
      </w:pPr>
    </w:p>
    <w:p w:rsidR="00A54FB8" w:rsidRDefault="0033291D"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La información de </w:t>
      </w:r>
      <w:r w:rsidR="001F62E8" w:rsidRPr="0010141E">
        <w:rPr>
          <w:rFonts w:ascii="Arial" w:hAnsi="Arial" w:cs="Arial"/>
          <w:sz w:val="24"/>
          <w:szCs w:val="24"/>
          <w:lang w:val="es-ES"/>
        </w:rPr>
        <w:t xml:space="preserve">las empresas se encuentra disponible </w:t>
      </w:r>
      <w:r>
        <w:rPr>
          <w:rFonts w:ascii="Arial" w:hAnsi="Arial" w:cs="Arial"/>
          <w:sz w:val="24"/>
          <w:szCs w:val="24"/>
          <w:lang w:val="es-ES"/>
        </w:rPr>
        <w:t>en los estados</w:t>
      </w:r>
      <w:ins w:id="5" w:author="Ernesto" w:date="2012-09-24T23:42:00Z">
        <w:r w:rsidR="00A54FB8">
          <w:rPr>
            <w:rFonts w:ascii="Arial" w:hAnsi="Arial" w:cs="Arial"/>
            <w:sz w:val="24"/>
            <w:szCs w:val="24"/>
            <w:lang w:val="es-ES"/>
          </w:rPr>
          <w:t xml:space="preserve"> </w:t>
        </w:r>
      </w:ins>
      <w:r w:rsidR="00355D2B">
        <w:rPr>
          <w:rFonts w:ascii="Arial" w:hAnsi="Arial" w:cs="Arial"/>
          <w:sz w:val="24"/>
          <w:szCs w:val="24"/>
          <w:lang w:val="es-ES"/>
        </w:rPr>
        <w:t xml:space="preserve">financieros </w:t>
      </w:r>
      <w:r w:rsidR="00315089">
        <w:rPr>
          <w:rFonts w:ascii="Arial" w:hAnsi="Arial" w:cs="Arial"/>
          <w:sz w:val="24"/>
          <w:szCs w:val="24"/>
          <w:lang w:val="es-ES"/>
        </w:rPr>
        <w:t xml:space="preserve">auditados </w:t>
      </w:r>
      <w:r w:rsidR="0005285B">
        <w:rPr>
          <w:rFonts w:ascii="Arial" w:hAnsi="Arial" w:cs="Arial"/>
          <w:sz w:val="24"/>
          <w:szCs w:val="24"/>
          <w:lang w:val="es-ES"/>
        </w:rPr>
        <w:t xml:space="preserve">disponibles </w:t>
      </w:r>
      <w:r w:rsidR="001F62E8" w:rsidRPr="0010141E">
        <w:rPr>
          <w:rFonts w:ascii="Arial" w:hAnsi="Arial" w:cs="Arial"/>
          <w:sz w:val="24"/>
          <w:szCs w:val="24"/>
          <w:lang w:val="es-ES"/>
        </w:rPr>
        <w:t>para el público en general</w:t>
      </w:r>
      <w:r w:rsidR="00315089">
        <w:rPr>
          <w:rFonts w:ascii="Arial" w:hAnsi="Arial" w:cs="Arial"/>
          <w:sz w:val="24"/>
          <w:szCs w:val="24"/>
          <w:lang w:val="es-ES"/>
        </w:rPr>
        <w:t xml:space="preserve"> en la Bolsa Nacional de Valores, mediante su página web </w:t>
      </w:r>
      <w:r w:rsidR="00315089" w:rsidRPr="00315089">
        <w:rPr>
          <w:rFonts w:ascii="Arial" w:hAnsi="Arial" w:cs="Arial"/>
          <w:sz w:val="24"/>
          <w:szCs w:val="24"/>
          <w:lang w:val="es-ES"/>
        </w:rPr>
        <w:t>www.bolsacr.com</w:t>
      </w:r>
      <w:r w:rsidR="0005285B">
        <w:rPr>
          <w:rFonts w:ascii="Arial" w:hAnsi="Arial" w:cs="Arial"/>
          <w:sz w:val="24"/>
          <w:szCs w:val="24"/>
          <w:lang w:val="es-ES"/>
        </w:rPr>
        <w:t>,</w:t>
      </w:r>
      <w:r w:rsidR="006F3788" w:rsidRPr="0010141E">
        <w:rPr>
          <w:rFonts w:ascii="Arial" w:hAnsi="Arial" w:cs="Arial"/>
          <w:sz w:val="24"/>
          <w:szCs w:val="24"/>
          <w:lang w:val="es-ES"/>
        </w:rPr>
        <w:t xml:space="preserve"> </w:t>
      </w:r>
      <w:r w:rsidR="0005285B">
        <w:rPr>
          <w:rFonts w:ascii="Arial" w:hAnsi="Arial" w:cs="Arial"/>
          <w:sz w:val="24"/>
          <w:szCs w:val="24"/>
          <w:lang w:val="es-ES"/>
        </w:rPr>
        <w:t xml:space="preserve">fundamento primordial para </w:t>
      </w:r>
      <w:r w:rsidR="006F3788" w:rsidRPr="0010141E">
        <w:rPr>
          <w:rFonts w:ascii="Arial" w:hAnsi="Arial" w:cs="Arial"/>
          <w:sz w:val="24"/>
          <w:szCs w:val="24"/>
          <w:lang w:val="es-ES"/>
        </w:rPr>
        <w:t xml:space="preserve">el actual </w:t>
      </w:r>
      <w:r>
        <w:rPr>
          <w:rFonts w:ascii="Arial" w:hAnsi="Arial" w:cs="Arial"/>
          <w:sz w:val="24"/>
          <w:szCs w:val="24"/>
          <w:lang w:val="es-ES"/>
        </w:rPr>
        <w:t>estudio</w:t>
      </w:r>
      <w:r w:rsidR="006F3788" w:rsidRPr="0010141E">
        <w:rPr>
          <w:rFonts w:ascii="Arial" w:hAnsi="Arial" w:cs="Arial"/>
          <w:sz w:val="24"/>
          <w:szCs w:val="24"/>
          <w:lang w:val="es-ES"/>
        </w:rPr>
        <w:t>.</w:t>
      </w:r>
    </w:p>
    <w:p w:rsidR="00747A77" w:rsidRDefault="00747A77" w:rsidP="007F0164">
      <w:pPr>
        <w:pStyle w:val="NoSpacing"/>
        <w:spacing w:line="360" w:lineRule="auto"/>
        <w:ind w:firstLine="284"/>
        <w:rPr>
          <w:ins w:id="6" w:author="Ernesto" w:date="2012-09-24T23:44:00Z"/>
          <w:rFonts w:ascii="Arial" w:hAnsi="Arial" w:cs="Arial"/>
          <w:sz w:val="24"/>
          <w:szCs w:val="24"/>
          <w:lang w:val="es-ES"/>
        </w:rPr>
      </w:pPr>
    </w:p>
    <w:p w:rsidR="006F3788" w:rsidRDefault="00B22699"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 xml:space="preserve"> </w:t>
      </w:r>
      <w:r w:rsidR="006F3788" w:rsidRPr="0010141E">
        <w:rPr>
          <w:rFonts w:ascii="Arial" w:hAnsi="Arial" w:cs="Arial"/>
          <w:sz w:val="24"/>
          <w:szCs w:val="24"/>
          <w:lang w:val="es-ES"/>
        </w:rPr>
        <w:t xml:space="preserve">El objetivo principal del análisis es </w:t>
      </w:r>
      <w:r w:rsidR="007A4445">
        <w:rPr>
          <w:rFonts w:ascii="Arial" w:hAnsi="Arial" w:cs="Arial"/>
          <w:sz w:val="24"/>
          <w:szCs w:val="24"/>
          <w:lang w:val="es-ES"/>
        </w:rPr>
        <w:t xml:space="preserve">procesar </w:t>
      </w:r>
      <w:r w:rsidR="00747A77">
        <w:rPr>
          <w:rFonts w:ascii="Arial" w:hAnsi="Arial" w:cs="Arial"/>
          <w:sz w:val="24"/>
          <w:szCs w:val="24"/>
          <w:lang w:val="es-ES"/>
        </w:rPr>
        <w:t xml:space="preserve">los </w:t>
      </w:r>
      <w:r w:rsidR="006F3788" w:rsidRPr="0010141E">
        <w:rPr>
          <w:rFonts w:ascii="Arial" w:hAnsi="Arial" w:cs="Arial"/>
          <w:sz w:val="24"/>
          <w:szCs w:val="24"/>
          <w:lang w:val="es-ES"/>
        </w:rPr>
        <w:t xml:space="preserve">datos </w:t>
      </w:r>
      <w:r w:rsidR="007A4445">
        <w:rPr>
          <w:rFonts w:ascii="Arial" w:hAnsi="Arial" w:cs="Arial"/>
          <w:sz w:val="24"/>
          <w:szCs w:val="24"/>
          <w:lang w:val="es-ES"/>
        </w:rPr>
        <w:t xml:space="preserve">en forma </w:t>
      </w:r>
      <w:r w:rsidR="00747A77">
        <w:rPr>
          <w:rFonts w:ascii="Arial" w:hAnsi="Arial" w:cs="Arial"/>
          <w:sz w:val="24"/>
          <w:szCs w:val="24"/>
          <w:lang w:val="es-ES"/>
        </w:rPr>
        <w:t>sistemática</w:t>
      </w:r>
      <w:r w:rsidR="007A4445">
        <w:rPr>
          <w:rFonts w:ascii="Arial" w:hAnsi="Arial" w:cs="Arial"/>
          <w:sz w:val="24"/>
          <w:szCs w:val="24"/>
          <w:lang w:val="es-ES"/>
        </w:rPr>
        <w:t xml:space="preserve">, </w:t>
      </w:r>
      <w:r w:rsidR="006F3788" w:rsidRPr="0010141E">
        <w:rPr>
          <w:rFonts w:ascii="Arial" w:hAnsi="Arial" w:cs="Arial"/>
          <w:sz w:val="24"/>
          <w:szCs w:val="24"/>
          <w:lang w:val="es-ES"/>
        </w:rPr>
        <w:t xml:space="preserve">para </w:t>
      </w:r>
      <w:r w:rsidR="007A4445">
        <w:rPr>
          <w:rFonts w:ascii="Arial" w:hAnsi="Arial" w:cs="Arial"/>
          <w:sz w:val="24"/>
          <w:szCs w:val="24"/>
          <w:lang w:val="es-ES"/>
        </w:rPr>
        <w:t xml:space="preserve">conocer el valor significativo de </w:t>
      </w:r>
      <w:r w:rsidR="006F3788" w:rsidRPr="0010141E">
        <w:rPr>
          <w:rFonts w:ascii="Arial" w:hAnsi="Arial" w:cs="Arial"/>
          <w:sz w:val="24"/>
          <w:szCs w:val="24"/>
          <w:lang w:val="es-ES"/>
        </w:rPr>
        <w:t xml:space="preserve">las empresas que </w:t>
      </w:r>
      <w:r w:rsidR="007A4445">
        <w:rPr>
          <w:rFonts w:ascii="Arial" w:hAnsi="Arial" w:cs="Arial"/>
          <w:sz w:val="24"/>
          <w:szCs w:val="24"/>
          <w:lang w:val="es-ES"/>
        </w:rPr>
        <w:t xml:space="preserve">abarca </w:t>
      </w:r>
      <w:r w:rsidR="006F3788" w:rsidRPr="0010141E">
        <w:rPr>
          <w:rFonts w:ascii="Arial" w:hAnsi="Arial" w:cs="Arial"/>
          <w:sz w:val="24"/>
          <w:szCs w:val="24"/>
          <w:lang w:val="es-ES"/>
        </w:rPr>
        <w:t xml:space="preserve">el análisis y así proveer a la comunidad financiera de </w:t>
      </w:r>
      <w:r w:rsidR="007A4445">
        <w:rPr>
          <w:rFonts w:ascii="Arial" w:hAnsi="Arial" w:cs="Arial"/>
          <w:sz w:val="24"/>
          <w:szCs w:val="24"/>
          <w:lang w:val="es-ES"/>
        </w:rPr>
        <w:t>información alternativa</w:t>
      </w:r>
      <w:r w:rsidR="006F3788" w:rsidRPr="0010141E">
        <w:rPr>
          <w:rFonts w:ascii="Arial" w:hAnsi="Arial" w:cs="Arial"/>
          <w:sz w:val="24"/>
          <w:szCs w:val="24"/>
          <w:lang w:val="es-ES"/>
        </w:rPr>
        <w:t xml:space="preserve"> </w:t>
      </w:r>
      <w:r w:rsidR="007A4445">
        <w:rPr>
          <w:rFonts w:ascii="Arial" w:hAnsi="Arial" w:cs="Arial"/>
          <w:sz w:val="24"/>
          <w:szCs w:val="24"/>
          <w:lang w:val="es-ES"/>
        </w:rPr>
        <w:t>importante</w:t>
      </w:r>
      <w:r w:rsidR="00747A77">
        <w:rPr>
          <w:rFonts w:ascii="Arial" w:hAnsi="Arial" w:cs="Arial"/>
          <w:sz w:val="24"/>
          <w:szCs w:val="24"/>
          <w:lang w:val="es-ES"/>
        </w:rPr>
        <w:t xml:space="preserve"> y comparable mediante las herramientas financieras adecuadas.</w:t>
      </w:r>
    </w:p>
    <w:p w:rsidR="00C91D9B" w:rsidRPr="0010141E" w:rsidRDefault="00C91D9B" w:rsidP="007F0164">
      <w:pPr>
        <w:pStyle w:val="NoSpacing"/>
        <w:spacing w:line="360" w:lineRule="auto"/>
        <w:ind w:firstLine="284"/>
        <w:rPr>
          <w:rFonts w:ascii="Arial" w:hAnsi="Arial" w:cs="Arial"/>
          <w:sz w:val="24"/>
          <w:szCs w:val="24"/>
          <w:lang w:val="es-ES"/>
        </w:rPr>
      </w:pPr>
    </w:p>
    <w:p w:rsidR="00AE012D" w:rsidRDefault="00AE012D" w:rsidP="00AE012D">
      <w:pPr>
        <w:pStyle w:val="NoSpacing"/>
        <w:spacing w:line="360" w:lineRule="auto"/>
        <w:ind w:firstLine="284"/>
        <w:rPr>
          <w:rFonts w:ascii="Arial" w:hAnsi="Arial" w:cs="Arial"/>
          <w:sz w:val="24"/>
          <w:szCs w:val="24"/>
          <w:lang w:val="es-ES"/>
        </w:rPr>
      </w:pPr>
      <w:r>
        <w:rPr>
          <w:rFonts w:ascii="Arial" w:hAnsi="Arial" w:cs="Arial"/>
          <w:sz w:val="24"/>
          <w:szCs w:val="24"/>
          <w:lang w:val="es-ES"/>
        </w:rPr>
        <w:t>Es la</w:t>
      </w:r>
      <w:r w:rsidRPr="0010141E">
        <w:rPr>
          <w:rFonts w:ascii="Arial" w:hAnsi="Arial" w:cs="Arial"/>
          <w:sz w:val="24"/>
          <w:szCs w:val="24"/>
          <w:lang w:val="es-ES"/>
        </w:rPr>
        <w:t xml:space="preserve"> </w:t>
      </w:r>
      <w:r>
        <w:rPr>
          <w:rFonts w:ascii="Arial" w:hAnsi="Arial" w:cs="Arial"/>
          <w:sz w:val="24"/>
          <w:szCs w:val="24"/>
          <w:lang w:val="es-ES"/>
        </w:rPr>
        <w:t>escaza información sobre lo anterior, lo que provee la iniciativa a este análisis, el cual se desarrolla en cinco capítulos de acuerdo a las normas y guías establecidas, y se divide como se comenta a continuación:</w:t>
      </w:r>
    </w:p>
    <w:p w:rsidR="00AE012D" w:rsidRDefault="00AE012D" w:rsidP="00AE012D">
      <w:pPr>
        <w:pStyle w:val="NoSpacing"/>
        <w:spacing w:line="360" w:lineRule="auto"/>
        <w:ind w:firstLine="284"/>
        <w:rPr>
          <w:rFonts w:ascii="Arial" w:hAnsi="Arial" w:cs="Arial"/>
          <w:sz w:val="24"/>
          <w:szCs w:val="24"/>
          <w:lang w:val="es-ES"/>
        </w:rPr>
      </w:pPr>
    </w:p>
    <w:p w:rsidR="00AE012D" w:rsidRDefault="00AE014D" w:rsidP="00AE012D">
      <w:pPr>
        <w:pStyle w:val="NoSpacing"/>
        <w:spacing w:line="360" w:lineRule="auto"/>
        <w:ind w:firstLine="284"/>
        <w:rPr>
          <w:rFonts w:ascii="Arial" w:hAnsi="Arial" w:cs="Arial"/>
          <w:sz w:val="24"/>
          <w:szCs w:val="24"/>
          <w:lang w:val="es-ES"/>
        </w:rPr>
      </w:pPr>
      <w:r>
        <w:rPr>
          <w:rFonts w:ascii="Arial" w:hAnsi="Arial" w:cs="Arial"/>
          <w:sz w:val="24"/>
          <w:szCs w:val="24"/>
          <w:lang w:val="es-ES"/>
        </w:rPr>
        <w:t>E</w:t>
      </w:r>
      <w:r w:rsidR="00FA689C">
        <w:rPr>
          <w:rFonts w:ascii="Arial" w:hAnsi="Arial" w:cs="Arial"/>
          <w:sz w:val="24"/>
          <w:szCs w:val="24"/>
          <w:lang w:val="es-ES"/>
        </w:rPr>
        <w:t>n e</w:t>
      </w:r>
      <w:r>
        <w:rPr>
          <w:rFonts w:ascii="Arial" w:hAnsi="Arial" w:cs="Arial"/>
          <w:sz w:val="24"/>
          <w:szCs w:val="24"/>
          <w:lang w:val="es-ES"/>
        </w:rPr>
        <w:t>l c</w:t>
      </w:r>
      <w:r w:rsidR="00FA689C">
        <w:rPr>
          <w:rFonts w:ascii="Arial" w:hAnsi="Arial" w:cs="Arial"/>
          <w:sz w:val="24"/>
          <w:szCs w:val="24"/>
          <w:lang w:val="es-ES"/>
        </w:rPr>
        <w:t>apítulo 1</w:t>
      </w:r>
      <w:r w:rsidR="00A54FB8">
        <w:rPr>
          <w:rFonts w:ascii="Arial" w:hAnsi="Arial" w:cs="Arial"/>
          <w:sz w:val="24"/>
          <w:szCs w:val="24"/>
          <w:lang w:val="es-ES"/>
        </w:rPr>
        <w:t xml:space="preserve"> se </w:t>
      </w:r>
      <w:r w:rsidR="00FA689C">
        <w:rPr>
          <w:rFonts w:ascii="Arial" w:hAnsi="Arial" w:cs="Arial"/>
          <w:sz w:val="24"/>
          <w:szCs w:val="24"/>
          <w:lang w:val="es-ES"/>
        </w:rPr>
        <w:t xml:space="preserve">encuentra </w:t>
      </w:r>
      <w:r w:rsidR="00AE012D">
        <w:rPr>
          <w:rFonts w:ascii="Arial" w:hAnsi="Arial" w:cs="Arial"/>
          <w:sz w:val="24"/>
          <w:szCs w:val="24"/>
          <w:lang w:val="es-ES"/>
        </w:rPr>
        <w:t>la justificación del estudio, el planteamiento del problema y los obje</w:t>
      </w:r>
      <w:r>
        <w:rPr>
          <w:rFonts w:ascii="Arial" w:hAnsi="Arial" w:cs="Arial"/>
          <w:sz w:val="24"/>
          <w:szCs w:val="24"/>
          <w:lang w:val="es-ES"/>
        </w:rPr>
        <w:t xml:space="preserve">tivos </w:t>
      </w:r>
      <w:r w:rsidR="00A54FB8">
        <w:rPr>
          <w:rFonts w:ascii="Arial" w:hAnsi="Arial" w:cs="Arial"/>
          <w:sz w:val="24"/>
          <w:szCs w:val="24"/>
          <w:lang w:val="es-ES"/>
        </w:rPr>
        <w:t>t</w:t>
      </w:r>
      <w:r w:rsidR="00FA689C">
        <w:rPr>
          <w:rFonts w:ascii="Arial" w:hAnsi="Arial" w:cs="Arial"/>
          <w:sz w:val="24"/>
          <w:szCs w:val="24"/>
          <w:lang w:val="es-ES"/>
        </w:rPr>
        <w:t>anto general, como específicos</w:t>
      </w:r>
      <w:r w:rsidR="009419B3">
        <w:rPr>
          <w:rFonts w:ascii="Arial" w:hAnsi="Arial" w:cs="Arial"/>
          <w:sz w:val="24"/>
          <w:szCs w:val="24"/>
          <w:lang w:val="es-ES"/>
        </w:rPr>
        <w:t>;</w:t>
      </w:r>
      <w:r w:rsidR="00AE012D">
        <w:rPr>
          <w:rFonts w:ascii="Arial" w:hAnsi="Arial" w:cs="Arial"/>
          <w:sz w:val="24"/>
          <w:szCs w:val="24"/>
          <w:lang w:val="es-ES"/>
        </w:rPr>
        <w:t xml:space="preserve"> todo enmarcado dentro de un rango de </w:t>
      </w:r>
      <w:r w:rsidR="00FA689C">
        <w:rPr>
          <w:rFonts w:ascii="Arial" w:hAnsi="Arial" w:cs="Arial"/>
          <w:sz w:val="24"/>
          <w:szCs w:val="24"/>
          <w:lang w:val="es-ES"/>
        </w:rPr>
        <w:t>alcances y limitaciones</w:t>
      </w:r>
      <w:r w:rsidR="00AE012D">
        <w:rPr>
          <w:rFonts w:ascii="Arial" w:hAnsi="Arial" w:cs="Arial"/>
          <w:sz w:val="24"/>
          <w:szCs w:val="24"/>
          <w:lang w:val="es-ES"/>
        </w:rPr>
        <w:t>.</w:t>
      </w:r>
    </w:p>
    <w:p w:rsidR="00AE012D" w:rsidRDefault="00AE012D" w:rsidP="00AE012D">
      <w:pPr>
        <w:pStyle w:val="NoSpacing"/>
        <w:spacing w:line="360" w:lineRule="auto"/>
        <w:ind w:firstLine="284"/>
        <w:rPr>
          <w:rFonts w:ascii="Arial" w:hAnsi="Arial" w:cs="Arial"/>
          <w:sz w:val="24"/>
          <w:szCs w:val="24"/>
          <w:lang w:val="es-ES"/>
        </w:rPr>
      </w:pPr>
    </w:p>
    <w:p w:rsidR="000D0434" w:rsidRDefault="00A54FB8" w:rsidP="000D0434">
      <w:pPr>
        <w:pStyle w:val="NoSpacing"/>
        <w:spacing w:line="360" w:lineRule="auto"/>
        <w:ind w:firstLine="284"/>
        <w:rPr>
          <w:rFonts w:ascii="Arial" w:hAnsi="Arial" w:cs="Arial"/>
          <w:sz w:val="24"/>
          <w:szCs w:val="24"/>
          <w:lang w:val="es-CR"/>
        </w:rPr>
      </w:pPr>
      <w:r>
        <w:rPr>
          <w:rFonts w:ascii="Arial" w:hAnsi="Arial" w:cs="Arial"/>
          <w:sz w:val="24"/>
          <w:szCs w:val="24"/>
          <w:lang w:val="es-CR"/>
        </w:rPr>
        <w:t>Para tener un marco conceptual y terminología adecuada</w:t>
      </w:r>
      <w:r w:rsidR="009419B3">
        <w:rPr>
          <w:rFonts w:ascii="Arial" w:hAnsi="Arial" w:cs="Arial"/>
          <w:sz w:val="24"/>
          <w:szCs w:val="24"/>
          <w:lang w:val="es-CR"/>
        </w:rPr>
        <w:t>,</w:t>
      </w:r>
      <w:r>
        <w:rPr>
          <w:rFonts w:ascii="Arial" w:hAnsi="Arial" w:cs="Arial"/>
          <w:sz w:val="24"/>
          <w:szCs w:val="24"/>
          <w:lang w:val="es-CR"/>
        </w:rPr>
        <w:t xml:space="preserve"> </w:t>
      </w:r>
      <w:r w:rsidR="009419B3">
        <w:rPr>
          <w:rFonts w:ascii="Arial" w:hAnsi="Arial" w:cs="Arial"/>
          <w:sz w:val="24"/>
          <w:szCs w:val="24"/>
          <w:lang w:val="es-CR"/>
        </w:rPr>
        <w:t xml:space="preserve">en </w:t>
      </w:r>
      <w:r w:rsidR="00AE014D">
        <w:rPr>
          <w:rFonts w:ascii="Arial" w:hAnsi="Arial" w:cs="Arial"/>
          <w:sz w:val="24"/>
          <w:szCs w:val="24"/>
          <w:lang w:val="es-CR"/>
        </w:rPr>
        <w:t>el c</w:t>
      </w:r>
      <w:r w:rsidR="00BD13F2">
        <w:rPr>
          <w:rFonts w:ascii="Arial" w:hAnsi="Arial" w:cs="Arial"/>
          <w:sz w:val="24"/>
          <w:szCs w:val="24"/>
          <w:lang w:val="es-CR"/>
        </w:rPr>
        <w:t xml:space="preserve">apítulo </w:t>
      </w:r>
      <w:r w:rsidR="00AE012D">
        <w:rPr>
          <w:rFonts w:ascii="Arial" w:hAnsi="Arial" w:cs="Arial"/>
          <w:sz w:val="24"/>
          <w:szCs w:val="24"/>
          <w:lang w:val="es-ES"/>
        </w:rPr>
        <w:t>2</w:t>
      </w:r>
      <w:r w:rsidR="009419B3">
        <w:rPr>
          <w:rFonts w:ascii="Arial" w:hAnsi="Arial" w:cs="Arial"/>
          <w:sz w:val="24"/>
          <w:szCs w:val="24"/>
          <w:lang w:val="es-ES"/>
        </w:rPr>
        <w:t xml:space="preserve"> se hace </w:t>
      </w:r>
      <w:r w:rsidR="009419B3" w:rsidRPr="00310BDE">
        <w:rPr>
          <w:rFonts w:ascii="Arial" w:hAnsi="Arial" w:cs="Arial"/>
          <w:sz w:val="24"/>
          <w:szCs w:val="24"/>
          <w:lang w:val="es-CR"/>
        </w:rPr>
        <w:t xml:space="preserve">referencia a </w:t>
      </w:r>
      <w:r w:rsidRPr="00310BDE">
        <w:rPr>
          <w:rFonts w:ascii="Arial" w:hAnsi="Arial" w:cs="Arial"/>
          <w:sz w:val="24"/>
          <w:szCs w:val="24"/>
          <w:lang w:val="es-CR"/>
        </w:rPr>
        <w:t>las herramientas financieras que ser</w:t>
      </w:r>
      <w:r w:rsidR="009419B3" w:rsidRPr="00310BDE">
        <w:rPr>
          <w:rFonts w:ascii="Arial" w:hAnsi="Arial" w:cs="Arial"/>
          <w:sz w:val="24"/>
          <w:szCs w:val="24"/>
          <w:lang w:val="es-CR"/>
        </w:rPr>
        <w:t>án utilizadas en forma teórica.</w:t>
      </w:r>
      <w:r w:rsidR="00310BDE" w:rsidRPr="00310BDE">
        <w:rPr>
          <w:rFonts w:ascii="Arial" w:hAnsi="Arial" w:cs="Arial"/>
          <w:sz w:val="24"/>
          <w:szCs w:val="24"/>
          <w:lang w:val="es-CR"/>
        </w:rPr>
        <w:t xml:space="preserve"> Tanto el </w:t>
      </w:r>
      <w:r w:rsidR="00310BDE" w:rsidRPr="00310BDE">
        <w:rPr>
          <w:rFonts w:ascii="Arial" w:hAnsi="Arial" w:cs="Arial"/>
          <w:sz w:val="24"/>
          <w:szCs w:val="24"/>
          <w:lang w:val="es-CR"/>
        </w:rPr>
        <w:lastRenderedPageBreak/>
        <w:t>argumento global (el marco teórico) como la literatura que lo apoya</w:t>
      </w:r>
      <w:r w:rsidR="00310BDE">
        <w:rPr>
          <w:rFonts w:ascii="Arial" w:hAnsi="Arial" w:cs="Arial"/>
          <w:sz w:val="24"/>
          <w:szCs w:val="24"/>
          <w:lang w:val="es-CR"/>
        </w:rPr>
        <w:t>,</w:t>
      </w:r>
      <w:r w:rsidR="00310BDE" w:rsidRPr="00310BDE">
        <w:rPr>
          <w:rFonts w:ascii="Arial" w:hAnsi="Arial" w:cs="Arial"/>
          <w:sz w:val="24"/>
          <w:szCs w:val="24"/>
          <w:lang w:val="es-CR"/>
        </w:rPr>
        <w:t xml:space="preserve"> son necesarios para desarrollar una tesis cohesiva y convincente.</w:t>
      </w:r>
    </w:p>
    <w:p w:rsidR="00310BDE" w:rsidRPr="00310BDE" w:rsidRDefault="00310BDE" w:rsidP="000D0434">
      <w:pPr>
        <w:pStyle w:val="NoSpacing"/>
        <w:spacing w:line="360" w:lineRule="auto"/>
        <w:ind w:firstLine="284"/>
        <w:rPr>
          <w:rFonts w:ascii="Arial" w:hAnsi="Arial" w:cs="Arial"/>
          <w:sz w:val="24"/>
          <w:szCs w:val="24"/>
          <w:lang w:val="es-CR"/>
        </w:rPr>
      </w:pPr>
    </w:p>
    <w:p w:rsidR="000D0434" w:rsidRPr="00310BDE" w:rsidRDefault="000D0434" w:rsidP="000D0434">
      <w:pPr>
        <w:pStyle w:val="NoSpacing"/>
        <w:spacing w:line="360" w:lineRule="auto"/>
        <w:ind w:firstLine="284"/>
        <w:rPr>
          <w:rFonts w:ascii="Arial" w:hAnsi="Arial" w:cs="Arial"/>
          <w:sz w:val="24"/>
          <w:szCs w:val="24"/>
          <w:lang w:val="es-CR"/>
        </w:rPr>
      </w:pPr>
      <w:r w:rsidRPr="00310BDE">
        <w:rPr>
          <w:rFonts w:ascii="Arial" w:hAnsi="Arial" w:cs="Arial"/>
          <w:sz w:val="24"/>
          <w:szCs w:val="24"/>
          <w:lang w:val="es-CR"/>
        </w:rPr>
        <w:t xml:space="preserve">Para el </w:t>
      </w:r>
      <w:r>
        <w:rPr>
          <w:rFonts w:ascii="Arial" w:hAnsi="Arial" w:cs="Arial"/>
          <w:sz w:val="24"/>
          <w:szCs w:val="24"/>
          <w:lang w:val="es-CR"/>
        </w:rPr>
        <w:t xml:space="preserve">capítulo </w:t>
      </w:r>
      <w:r w:rsidRPr="00310BDE">
        <w:rPr>
          <w:rFonts w:ascii="Arial" w:hAnsi="Arial" w:cs="Arial"/>
          <w:sz w:val="24"/>
          <w:szCs w:val="24"/>
          <w:lang w:val="es-CR"/>
        </w:rPr>
        <w:t>3 se indica la metodología y forma de trabajo que llevará a los resultados expresados en el capítulo 4, mismo que entrega respuesta al problema planteado en el capítulo inicial.</w:t>
      </w:r>
    </w:p>
    <w:p w:rsidR="000D0434" w:rsidRDefault="000D0434" w:rsidP="000D0434">
      <w:pPr>
        <w:pStyle w:val="NoSpacing"/>
        <w:spacing w:line="360" w:lineRule="auto"/>
        <w:ind w:firstLine="284"/>
        <w:rPr>
          <w:rFonts w:ascii="Arial" w:hAnsi="Arial" w:cs="Arial"/>
          <w:sz w:val="24"/>
          <w:szCs w:val="24"/>
          <w:lang w:val="es-ES"/>
        </w:rPr>
      </w:pPr>
    </w:p>
    <w:p w:rsidR="00AE012D" w:rsidRDefault="000D0434" w:rsidP="000D043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Finalmente el capítulo 5 </w:t>
      </w:r>
      <w:r>
        <w:rPr>
          <w:rFonts w:ascii="Arial" w:hAnsi="Arial" w:cs="Arial"/>
          <w:sz w:val="24"/>
          <w:szCs w:val="24"/>
          <w:lang w:val="es-CR"/>
        </w:rPr>
        <w:t xml:space="preserve">señala </w:t>
      </w:r>
      <w:r>
        <w:rPr>
          <w:rFonts w:ascii="Arial" w:hAnsi="Arial" w:cs="Arial"/>
          <w:sz w:val="24"/>
          <w:szCs w:val="24"/>
          <w:lang w:val="es-MX"/>
        </w:rPr>
        <w:t xml:space="preserve">las más </w:t>
      </w:r>
      <w:r w:rsidR="00946353">
        <w:rPr>
          <w:rFonts w:ascii="Arial" w:hAnsi="Arial" w:cs="Arial"/>
          <w:sz w:val="24"/>
          <w:szCs w:val="24"/>
          <w:lang w:val="es-MX"/>
        </w:rPr>
        <w:t xml:space="preserve">relevantes </w:t>
      </w:r>
      <w:r>
        <w:rPr>
          <w:rFonts w:ascii="Arial" w:hAnsi="Arial" w:cs="Arial"/>
          <w:sz w:val="24"/>
          <w:szCs w:val="24"/>
          <w:lang w:val="es-MX"/>
        </w:rPr>
        <w:t xml:space="preserve">conclusiones y </w:t>
      </w:r>
      <w:r w:rsidR="006E6AAD">
        <w:rPr>
          <w:rFonts w:ascii="Arial" w:hAnsi="Arial" w:cs="Arial"/>
          <w:sz w:val="24"/>
          <w:szCs w:val="24"/>
          <w:lang w:val="es-MX"/>
        </w:rPr>
        <w:t xml:space="preserve">recomendaciones </w:t>
      </w:r>
      <w:r w:rsidR="006E6AAD">
        <w:rPr>
          <w:rFonts w:ascii="Arial" w:hAnsi="Arial" w:cs="Arial"/>
          <w:sz w:val="24"/>
          <w:szCs w:val="24"/>
          <w:lang w:val="es-ES"/>
        </w:rPr>
        <w:t>a</w:t>
      </w:r>
      <w:r>
        <w:rPr>
          <w:rFonts w:ascii="Arial" w:hAnsi="Arial" w:cs="Arial"/>
          <w:sz w:val="24"/>
          <w:szCs w:val="24"/>
          <w:lang w:val="es-ES"/>
        </w:rPr>
        <w:t xml:space="preserve"> las que se llega luego del análisis de las empresas y los indicadores mencionados.</w:t>
      </w:r>
    </w:p>
    <w:p w:rsidR="000A00E3" w:rsidRDefault="000A00E3" w:rsidP="000D0434">
      <w:pPr>
        <w:pStyle w:val="NoSpacing"/>
        <w:spacing w:line="360" w:lineRule="auto"/>
        <w:ind w:firstLine="284"/>
        <w:rPr>
          <w:rFonts w:ascii="Arial" w:hAnsi="Arial" w:cs="Arial"/>
          <w:sz w:val="24"/>
          <w:szCs w:val="24"/>
          <w:lang w:val="es-ES"/>
        </w:rPr>
      </w:pPr>
    </w:p>
    <w:p w:rsidR="00352608" w:rsidRPr="000D0434" w:rsidRDefault="00352608" w:rsidP="000D0434">
      <w:pPr>
        <w:pStyle w:val="NoSpacing"/>
        <w:spacing w:line="360" w:lineRule="auto"/>
        <w:ind w:firstLine="284"/>
        <w:rPr>
          <w:rFonts w:ascii="Arial" w:hAnsi="Arial" w:cs="Arial"/>
          <w:sz w:val="24"/>
          <w:szCs w:val="24"/>
          <w:lang w:val="es-ES"/>
        </w:rPr>
      </w:pPr>
    </w:p>
    <w:p w:rsidR="00AE012D" w:rsidRPr="00352608" w:rsidRDefault="00352608" w:rsidP="00352608">
      <w:pPr>
        <w:pStyle w:val="Heading2"/>
        <w:rPr>
          <w:rFonts w:ascii="Arial" w:hAnsi="Arial" w:cs="Arial"/>
        </w:rPr>
      </w:pPr>
      <w:r w:rsidRPr="00352608">
        <w:rPr>
          <w:rFonts w:ascii="Arial" w:hAnsi="Arial" w:cs="Arial"/>
        </w:rPr>
        <w:t>Antecedentes de la Bolsa Nacional de Valores</w:t>
      </w:r>
    </w:p>
    <w:p w:rsidR="00352608" w:rsidRDefault="00352608" w:rsidP="00AE012D">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smartTag w:uri="urn:schemas-microsoft-com:office:smarttags" w:element="PersonName">
        <w:smartTagPr>
          <w:attr w:name="ProductID" w:val="La Bolsa Nacional"/>
        </w:smartTagPr>
        <w:r w:rsidRPr="00352608">
          <w:rPr>
            <w:rFonts w:ascii="Arial" w:hAnsi="Arial" w:cs="Arial"/>
            <w:sz w:val="24"/>
            <w:szCs w:val="24"/>
            <w:lang w:val="es-ES"/>
          </w:rPr>
          <w:t>La Bolsa Nacional</w:t>
        </w:r>
      </w:smartTag>
      <w:r w:rsidRPr="00352608">
        <w:rPr>
          <w:rFonts w:ascii="Arial" w:hAnsi="Arial" w:cs="Arial"/>
          <w:sz w:val="24"/>
          <w:szCs w:val="24"/>
          <w:lang w:val="es-ES"/>
        </w:rPr>
        <w:t xml:space="preserve"> de Valores, S.A. es una empresa privada creada con el fin de facilitar la negociación de títulos valores. Forma parte integral del Sistema Financiero Costarricense y le corresponde la regulación y supervisión de los mercados por ella organizados.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P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A ella acuden los individuos que tienen excesos o deficiencia de ahorro, y a través de la compra-venta de títulos se logra una canalización de recursos de tal manera que quienes cuentan con más fondos de los que necesitan los trasladen a quienes carecen de ellos. </w:t>
      </w:r>
    </w:p>
    <w:p w:rsidR="00352608" w:rsidRDefault="00352608" w:rsidP="00AE012D">
      <w:pPr>
        <w:pStyle w:val="NoSpacing"/>
        <w:spacing w:line="360" w:lineRule="auto"/>
        <w:ind w:firstLine="284"/>
        <w:rPr>
          <w:rFonts w:ascii="Arial" w:hAnsi="Arial" w:cs="Arial"/>
          <w:sz w:val="24"/>
          <w:szCs w:val="24"/>
          <w:lang w:val="es-ES"/>
        </w:rPr>
      </w:pPr>
    </w:p>
    <w:p w:rsidR="00352608" w:rsidRPr="00352608" w:rsidRDefault="00352608" w:rsidP="00352608">
      <w:pPr>
        <w:pStyle w:val="NoSpacing"/>
        <w:spacing w:line="360" w:lineRule="auto"/>
        <w:ind w:firstLine="284"/>
        <w:rPr>
          <w:rFonts w:ascii="Arial" w:hAnsi="Arial" w:cs="Arial"/>
          <w:sz w:val="24"/>
          <w:szCs w:val="24"/>
          <w:lang w:val="es-ES"/>
        </w:rPr>
      </w:pPr>
      <w:r>
        <w:rPr>
          <w:rFonts w:ascii="Arial" w:hAnsi="Arial" w:cs="Arial"/>
          <w:sz w:val="24"/>
          <w:szCs w:val="24"/>
          <w:lang w:val="es-ES"/>
        </w:rPr>
        <w:t>I</w:t>
      </w:r>
      <w:r w:rsidRPr="00352608">
        <w:rPr>
          <w:rFonts w:ascii="Arial" w:hAnsi="Arial" w:cs="Arial"/>
          <w:sz w:val="24"/>
          <w:szCs w:val="24"/>
          <w:lang w:val="es-ES"/>
        </w:rPr>
        <w:t xml:space="preserve">nició sus operaciones desde </w:t>
      </w:r>
      <w:r>
        <w:rPr>
          <w:rFonts w:ascii="Arial" w:hAnsi="Arial" w:cs="Arial"/>
          <w:sz w:val="24"/>
          <w:szCs w:val="24"/>
          <w:lang w:val="es-ES"/>
        </w:rPr>
        <w:t xml:space="preserve">1976 y a partir de ese momento </w:t>
      </w:r>
      <w:proofErr w:type="spellStart"/>
      <w:r>
        <w:rPr>
          <w:rFonts w:ascii="Arial" w:hAnsi="Arial" w:cs="Arial"/>
          <w:sz w:val="24"/>
          <w:szCs w:val="24"/>
          <w:lang w:val="es-ES"/>
        </w:rPr>
        <w:t>h</w:t>
      </w:r>
      <w:r w:rsidRPr="00352608">
        <w:rPr>
          <w:rFonts w:ascii="Arial" w:hAnsi="Arial" w:cs="Arial"/>
          <w:sz w:val="24"/>
          <w:szCs w:val="24"/>
          <w:lang w:val="es-ES"/>
        </w:rPr>
        <w:t>ta</w:t>
      </w:r>
      <w:proofErr w:type="spellEnd"/>
      <w:r w:rsidRPr="00352608">
        <w:rPr>
          <w:rFonts w:ascii="Arial" w:hAnsi="Arial" w:cs="Arial"/>
          <w:sz w:val="24"/>
          <w:szCs w:val="24"/>
          <w:lang w:val="es-ES"/>
        </w:rPr>
        <w:t xml:space="preserve"> crecido rápidamente. Los primeros intentos por establecer una Bolsa de Comercio en Costa Rica datan de la década de los 40, cuando se fundó la "Bolsa de Valores de San José". Sin embargo, ésta operó únicamente durante 1</w:t>
      </w:r>
      <w:r>
        <w:rPr>
          <w:rFonts w:ascii="Arial" w:hAnsi="Arial" w:cs="Arial"/>
          <w:sz w:val="24"/>
          <w:szCs w:val="24"/>
          <w:lang w:val="es-ES"/>
        </w:rPr>
        <w:t xml:space="preserve"> a</w:t>
      </w:r>
      <w:r>
        <w:rPr>
          <w:rFonts w:ascii="Arial" w:hAnsi="Arial" w:cs="Arial"/>
          <w:sz w:val="24"/>
          <w:szCs w:val="24"/>
          <w:lang w:val="es-MX"/>
        </w:rPr>
        <w:t>ñ</w:t>
      </w:r>
      <w:r w:rsidRPr="00352608">
        <w:rPr>
          <w:rFonts w:ascii="Arial" w:hAnsi="Arial" w:cs="Arial"/>
          <w:sz w:val="24"/>
          <w:szCs w:val="24"/>
          <w:lang w:val="es-ES"/>
        </w:rPr>
        <w:t xml:space="preserve">o. </w:t>
      </w:r>
    </w:p>
    <w:p w:rsid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Posteriormente en setiembre de 1970, un grupo de empresarios agrupados en </w:t>
      </w:r>
      <w:smartTag w:uri="urn:schemas-microsoft-com:office:smarttags" w:element="PersonName">
        <w:smartTagPr>
          <w:attr w:name="ProductID" w:val="la Cámara Nacional"/>
        </w:smartTagPr>
        <w:r w:rsidRPr="00352608">
          <w:rPr>
            <w:rFonts w:ascii="Arial" w:hAnsi="Arial" w:cs="Arial"/>
            <w:sz w:val="24"/>
            <w:szCs w:val="24"/>
            <w:lang w:val="es-ES"/>
          </w:rPr>
          <w:t>la Cámara Nacional</w:t>
        </w:r>
      </w:smartTag>
      <w:r w:rsidRPr="00352608">
        <w:rPr>
          <w:rFonts w:ascii="Arial" w:hAnsi="Arial" w:cs="Arial"/>
          <w:sz w:val="24"/>
          <w:szCs w:val="24"/>
          <w:lang w:val="es-ES"/>
        </w:rPr>
        <w:t xml:space="preserve"> de Finanzas, Inversiones y Crédito (CANAFIC) fundó </w:t>
      </w:r>
      <w:smartTag w:uri="urn:schemas-microsoft-com:office:smarttags" w:element="PersonName">
        <w:smartTagPr>
          <w:attr w:name="ProductID" w:val="la BNV. Esta"/>
        </w:smartTagPr>
        <w:r w:rsidRPr="00352608">
          <w:rPr>
            <w:rFonts w:ascii="Arial" w:hAnsi="Arial" w:cs="Arial"/>
            <w:sz w:val="24"/>
            <w:szCs w:val="24"/>
            <w:lang w:val="es-ES"/>
          </w:rPr>
          <w:t>la BNV. Esta</w:t>
        </w:r>
      </w:smartTag>
      <w:r w:rsidRPr="00352608">
        <w:rPr>
          <w:rFonts w:ascii="Arial" w:hAnsi="Arial" w:cs="Arial"/>
          <w:sz w:val="24"/>
          <w:szCs w:val="24"/>
          <w:lang w:val="es-ES"/>
        </w:rPr>
        <w:t xml:space="preserve"> empresa sufrió muchos atrasos en su operación, de manera que en 1974 el Banco </w:t>
      </w:r>
      <w:r w:rsidRPr="00352608">
        <w:rPr>
          <w:rFonts w:ascii="Arial" w:hAnsi="Arial" w:cs="Arial"/>
          <w:sz w:val="24"/>
          <w:szCs w:val="24"/>
          <w:lang w:val="es-ES"/>
        </w:rPr>
        <w:lastRenderedPageBreak/>
        <w:t xml:space="preserve">Central puso a la venta las acciones de la bolsa, las cuales fueron adquiridas en su totalidad por CODESA.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Según el marco legal establecido en el Código de Comercio vigente en aquella fecha, </w:t>
      </w:r>
      <w:smartTag w:uri="urn:schemas-microsoft-com:office:smarttags" w:element="PersonName">
        <w:smartTagPr>
          <w:attr w:name="ProductID" w:val="la BNV"/>
        </w:smartTagPr>
        <w:r w:rsidRPr="00352608">
          <w:rPr>
            <w:rFonts w:ascii="Arial" w:hAnsi="Arial" w:cs="Arial"/>
            <w:sz w:val="24"/>
            <w:szCs w:val="24"/>
            <w:lang w:val="es-ES"/>
          </w:rPr>
          <w:t>la BNV</w:t>
        </w:r>
      </w:smartTag>
      <w:r w:rsidRPr="00352608">
        <w:rPr>
          <w:rFonts w:ascii="Arial" w:hAnsi="Arial" w:cs="Arial"/>
          <w:sz w:val="24"/>
          <w:szCs w:val="24"/>
          <w:lang w:val="es-ES"/>
        </w:rPr>
        <w:t xml:space="preserve"> se constituyó como Bolsa de Comercio, la cual le facultó para la negociación no solo de títulos valores sino de otro tipo de objetos.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CR"/>
        </w:rPr>
      </w:pPr>
      <w:r w:rsidRPr="00352608">
        <w:rPr>
          <w:rFonts w:ascii="Arial" w:hAnsi="Arial" w:cs="Arial"/>
          <w:sz w:val="24"/>
          <w:szCs w:val="24"/>
          <w:lang w:val="es-ES"/>
        </w:rPr>
        <w:t xml:space="preserve">A partir de entonces CODESA dio los pasos pertinentes para poner en operación </w:t>
      </w:r>
      <w:smartTag w:uri="urn:schemas-microsoft-com:office:smarttags" w:element="PersonName">
        <w:smartTagPr>
          <w:attr w:name="ProductID" w:val="la Bolsa"/>
        </w:smartTagPr>
        <w:r w:rsidRPr="00352608">
          <w:rPr>
            <w:rFonts w:ascii="Arial" w:hAnsi="Arial" w:cs="Arial"/>
            <w:sz w:val="24"/>
            <w:szCs w:val="24"/>
            <w:lang w:val="es-ES"/>
          </w:rPr>
          <w:t>la Bolsa</w:t>
        </w:r>
      </w:smartTag>
      <w:r w:rsidRPr="00352608">
        <w:rPr>
          <w:rFonts w:ascii="Arial" w:hAnsi="Arial" w:cs="Arial"/>
          <w:sz w:val="24"/>
          <w:szCs w:val="24"/>
          <w:lang w:val="es-ES"/>
        </w:rPr>
        <w:t xml:space="preserve">: se constituyó el primer Consejo Directivo, se nombró al Lic. Adrián Hidalgo como Gerente, y se contrató la asesoría de </w:t>
      </w:r>
      <w:smartTag w:uri="urn:schemas-microsoft-com:office:smarttags" w:element="PersonName">
        <w:smartTagPr>
          <w:attr w:name="ProductID" w:val="la Organización"/>
        </w:smartTagPr>
        <w:r w:rsidRPr="00352608">
          <w:rPr>
            <w:rFonts w:ascii="Arial" w:hAnsi="Arial" w:cs="Arial"/>
            <w:sz w:val="24"/>
            <w:szCs w:val="24"/>
            <w:lang w:val="es-ES"/>
          </w:rPr>
          <w:t>la Organización</w:t>
        </w:r>
      </w:smartTag>
      <w:r w:rsidRPr="00352608">
        <w:rPr>
          <w:rFonts w:ascii="Arial" w:hAnsi="Arial" w:cs="Arial"/>
          <w:sz w:val="24"/>
          <w:szCs w:val="24"/>
          <w:lang w:val="es-ES"/>
        </w:rPr>
        <w:t xml:space="preserve"> de Estados Americanos (OEA) para hacer los estudios de factibilidad correspondientes. Concluidos los análisis y la organización interna, </w:t>
      </w:r>
      <w:smartTag w:uri="urn:schemas-microsoft-com:office:smarttags" w:element="PersonName">
        <w:smartTagPr>
          <w:attr w:name="ProductID" w:val="la Bolsa"/>
        </w:smartTagPr>
        <w:r w:rsidRPr="00352608">
          <w:rPr>
            <w:rFonts w:ascii="Arial" w:hAnsi="Arial" w:cs="Arial"/>
            <w:sz w:val="24"/>
            <w:szCs w:val="24"/>
            <w:lang w:val="es-ES"/>
          </w:rPr>
          <w:t>la Bolsa</w:t>
        </w:r>
      </w:smartTag>
      <w:r w:rsidRPr="00352608">
        <w:rPr>
          <w:rFonts w:ascii="Arial" w:hAnsi="Arial" w:cs="Arial"/>
          <w:sz w:val="24"/>
          <w:szCs w:val="24"/>
          <w:lang w:val="es-ES"/>
        </w:rPr>
        <w:t xml:space="preserve"> celebró su primera sesión el 19 de agosto de 1976, y fue inaugurada oficialmente el 29 de setiembre de ese mismo </w:t>
      </w:r>
      <w:proofErr w:type="spellStart"/>
      <w:r w:rsidRPr="00352608">
        <w:rPr>
          <w:rFonts w:ascii="Arial" w:hAnsi="Arial" w:cs="Arial"/>
          <w:sz w:val="24"/>
          <w:szCs w:val="24"/>
          <w:lang w:val="es-ES"/>
        </w:rPr>
        <w:t>alo</w:t>
      </w:r>
      <w:proofErr w:type="spellEnd"/>
      <w:r w:rsidRPr="00352608">
        <w:rPr>
          <w:rFonts w:ascii="Arial" w:hAnsi="Arial" w:cs="Arial"/>
          <w:sz w:val="24"/>
          <w:szCs w:val="24"/>
          <w:lang w:val="es-ES"/>
        </w:rPr>
        <w:t xml:space="preserve"> por el señor Presidente de </w:t>
      </w:r>
      <w:smartTag w:uri="urn:schemas-microsoft-com:office:smarttags" w:element="PersonName">
        <w:smartTagPr>
          <w:attr w:name="ProductID" w:val="la República"/>
        </w:smartTagPr>
        <w:r w:rsidRPr="00352608">
          <w:rPr>
            <w:rFonts w:ascii="Arial" w:hAnsi="Arial" w:cs="Arial"/>
            <w:sz w:val="24"/>
            <w:szCs w:val="24"/>
            <w:lang w:val="es-ES"/>
          </w:rPr>
          <w:t>la República</w:t>
        </w:r>
      </w:smartTag>
      <w:r w:rsidRPr="00352608">
        <w:rPr>
          <w:rFonts w:ascii="Arial" w:hAnsi="Arial" w:cs="Arial"/>
          <w:sz w:val="24"/>
          <w:szCs w:val="24"/>
          <w:lang w:val="es-ES"/>
        </w:rPr>
        <w:t xml:space="preserve">, Lic. </w:t>
      </w:r>
      <w:r w:rsidRPr="00352608">
        <w:rPr>
          <w:rFonts w:ascii="Arial" w:hAnsi="Arial" w:cs="Arial"/>
          <w:sz w:val="24"/>
          <w:szCs w:val="24"/>
          <w:lang w:val="es-CR"/>
        </w:rPr>
        <w:t xml:space="preserve">Daniel </w:t>
      </w:r>
      <w:proofErr w:type="spellStart"/>
      <w:r w:rsidRPr="00352608">
        <w:rPr>
          <w:rFonts w:ascii="Arial" w:hAnsi="Arial" w:cs="Arial"/>
          <w:sz w:val="24"/>
          <w:szCs w:val="24"/>
          <w:lang w:val="es-CR"/>
        </w:rPr>
        <w:t>Oduber</w:t>
      </w:r>
      <w:proofErr w:type="spellEnd"/>
      <w:r w:rsidRPr="00352608">
        <w:rPr>
          <w:rFonts w:ascii="Arial" w:hAnsi="Arial" w:cs="Arial"/>
          <w:sz w:val="24"/>
          <w:szCs w:val="24"/>
          <w:lang w:val="es-CR"/>
        </w:rPr>
        <w:t xml:space="preserve"> Quirós. </w:t>
      </w:r>
    </w:p>
    <w:p w:rsidR="00352608" w:rsidRPr="00352608" w:rsidRDefault="00352608" w:rsidP="00352608">
      <w:pPr>
        <w:pStyle w:val="NoSpacing"/>
        <w:spacing w:line="360" w:lineRule="auto"/>
        <w:ind w:firstLine="284"/>
        <w:rPr>
          <w:rFonts w:ascii="Arial" w:hAnsi="Arial" w:cs="Arial"/>
          <w:sz w:val="24"/>
          <w:szCs w:val="24"/>
          <w:lang w:val="es-CR"/>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El 21 de setiembre de 1977, CODESA vendió el 60% de las acciones a inversionistas privados, quedando el capital social distribuido como sigue: CODESA (40%), Agentes de Bolsa (6%), Puestos de Bolsa (7%), empleados (1%) y 46% entre otras personas físicas y jurídicas del Sector Privado. </w:t>
      </w:r>
    </w:p>
    <w:p w:rsidR="00352608" w:rsidRPr="00352608" w:rsidRDefault="00352608" w:rsidP="00352608">
      <w:pPr>
        <w:pStyle w:val="NoSpacing"/>
        <w:spacing w:line="360" w:lineRule="auto"/>
        <w:ind w:firstLine="284"/>
        <w:rPr>
          <w:rFonts w:ascii="Arial" w:hAnsi="Arial" w:cs="Arial"/>
          <w:sz w:val="24"/>
          <w:szCs w:val="24"/>
          <w:lang w:val="es-ES"/>
        </w:rPr>
      </w:pPr>
    </w:p>
    <w:p w:rsidR="00352608" w:rsidRDefault="00352608" w:rsidP="00352608">
      <w:pPr>
        <w:pStyle w:val="NoSpacing"/>
        <w:spacing w:line="360" w:lineRule="auto"/>
        <w:ind w:firstLine="284"/>
        <w:rPr>
          <w:rFonts w:ascii="Arial" w:hAnsi="Arial" w:cs="Arial"/>
          <w:sz w:val="24"/>
          <w:szCs w:val="24"/>
          <w:lang w:val="es-ES"/>
        </w:rPr>
      </w:pPr>
      <w:r w:rsidRPr="00352608">
        <w:rPr>
          <w:rFonts w:ascii="Arial" w:hAnsi="Arial" w:cs="Arial"/>
          <w:sz w:val="24"/>
          <w:szCs w:val="24"/>
          <w:lang w:val="es-ES"/>
        </w:rPr>
        <w:t xml:space="preserve">Sin embargo, como parte del proceso de "democratización económica" de </w:t>
      </w:r>
      <w:smartTag w:uri="urn:schemas-microsoft-com:office:smarttags" w:element="PersonName">
        <w:smartTagPr>
          <w:attr w:name="ProductID" w:val="la Administración Calderón"/>
        </w:smartTagPr>
        <w:r w:rsidRPr="00352608">
          <w:rPr>
            <w:rFonts w:ascii="Arial" w:hAnsi="Arial" w:cs="Arial"/>
            <w:sz w:val="24"/>
            <w:szCs w:val="24"/>
            <w:lang w:val="es-ES"/>
          </w:rPr>
          <w:t>la Administración Calderón</w:t>
        </w:r>
      </w:smartTag>
      <w:r w:rsidRPr="00352608">
        <w:rPr>
          <w:rFonts w:ascii="Arial" w:hAnsi="Arial" w:cs="Arial"/>
          <w:sz w:val="24"/>
          <w:szCs w:val="24"/>
          <w:lang w:val="es-ES"/>
        </w:rPr>
        <w:t xml:space="preserve"> (1990-1994) el 27 y 28 de mayo de 1993 se venden las acciones que tenía CODESA (40%) a inversionistas </w:t>
      </w:r>
      <w:proofErr w:type="spellStart"/>
      <w:r w:rsidRPr="00352608">
        <w:rPr>
          <w:rFonts w:ascii="Arial" w:hAnsi="Arial" w:cs="Arial"/>
          <w:sz w:val="24"/>
          <w:szCs w:val="24"/>
          <w:lang w:val="es-ES"/>
        </w:rPr>
        <w:t>privados.Es</w:t>
      </w:r>
      <w:proofErr w:type="spellEnd"/>
      <w:r w:rsidRPr="00352608">
        <w:rPr>
          <w:rFonts w:ascii="Arial" w:hAnsi="Arial" w:cs="Arial"/>
          <w:sz w:val="24"/>
          <w:szCs w:val="24"/>
          <w:lang w:val="es-ES"/>
        </w:rPr>
        <w:t xml:space="preserve"> decir que hoy en día </w:t>
      </w:r>
      <w:smartTag w:uri="urn:schemas-microsoft-com:office:smarttags" w:element="PersonName">
        <w:smartTagPr>
          <w:attr w:name="ProductID" w:val="la BNV"/>
        </w:smartTagPr>
        <w:r w:rsidRPr="00352608">
          <w:rPr>
            <w:rFonts w:ascii="Arial" w:hAnsi="Arial" w:cs="Arial"/>
            <w:sz w:val="24"/>
            <w:szCs w:val="24"/>
            <w:lang w:val="es-ES"/>
          </w:rPr>
          <w:t>la BNV</w:t>
        </w:r>
      </w:smartTag>
      <w:r w:rsidRPr="00352608">
        <w:rPr>
          <w:rFonts w:ascii="Arial" w:hAnsi="Arial" w:cs="Arial"/>
          <w:sz w:val="24"/>
          <w:szCs w:val="24"/>
          <w:lang w:val="es-ES"/>
        </w:rPr>
        <w:t xml:space="preserve"> es totalmente propiedad de entidades privadas.</w:t>
      </w:r>
    </w:p>
    <w:p w:rsidR="00352608" w:rsidRPr="00352608" w:rsidRDefault="00352608" w:rsidP="00352608">
      <w:pPr>
        <w:pStyle w:val="NoSpacing"/>
        <w:spacing w:line="360" w:lineRule="auto"/>
        <w:ind w:firstLine="284"/>
        <w:rPr>
          <w:rFonts w:ascii="Arial" w:hAnsi="Arial" w:cs="Arial"/>
          <w:sz w:val="24"/>
          <w:szCs w:val="24"/>
          <w:lang w:val="es-ES"/>
        </w:rPr>
      </w:pPr>
    </w:p>
    <w:p w:rsidR="004E4BE0" w:rsidRPr="00946353" w:rsidRDefault="004E4BE0" w:rsidP="00946353">
      <w:pPr>
        <w:pStyle w:val="NoSpacing"/>
        <w:spacing w:line="360" w:lineRule="auto"/>
        <w:ind w:firstLine="284"/>
        <w:rPr>
          <w:rFonts w:ascii="Arial" w:hAnsi="Arial" w:cs="Arial"/>
          <w:sz w:val="24"/>
          <w:szCs w:val="24"/>
          <w:lang w:val="es-ES"/>
        </w:rPr>
      </w:pPr>
    </w:p>
    <w:p w:rsidR="00214AA8" w:rsidRPr="0010141E" w:rsidRDefault="00646340" w:rsidP="00214AA8">
      <w:pPr>
        <w:pStyle w:val="Heading2"/>
        <w:rPr>
          <w:rFonts w:ascii="Arial" w:hAnsi="Arial" w:cs="Arial"/>
        </w:rPr>
      </w:pPr>
      <w:bookmarkStart w:id="7" w:name="_Toc336458983"/>
      <w:r>
        <w:rPr>
          <w:rFonts w:ascii="Arial" w:hAnsi="Arial" w:cs="Arial"/>
        </w:rPr>
        <w:t xml:space="preserve">Antecedentes </w:t>
      </w:r>
      <w:r w:rsidR="00214AA8" w:rsidRPr="0010141E">
        <w:rPr>
          <w:rFonts w:ascii="Arial" w:hAnsi="Arial" w:cs="Arial"/>
        </w:rPr>
        <w:t>del estudio</w:t>
      </w:r>
      <w:bookmarkEnd w:id="7"/>
      <w:r w:rsidR="00214AA8"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A54FB8"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Diversos </w:t>
      </w:r>
      <w:r w:rsidR="00214AA8" w:rsidRPr="0010141E">
        <w:rPr>
          <w:rFonts w:ascii="Arial" w:hAnsi="Arial" w:cs="Arial"/>
          <w:sz w:val="24"/>
          <w:szCs w:val="24"/>
          <w:lang w:val="es-ES"/>
        </w:rPr>
        <w:t xml:space="preserve">modelos de valoración empresarial se utilizan hoy en día, </w:t>
      </w:r>
      <w:r w:rsidR="00316DD7" w:rsidRPr="00352608">
        <w:rPr>
          <w:rFonts w:ascii="Arial" w:hAnsi="Arial" w:cs="Arial"/>
          <w:sz w:val="24"/>
          <w:szCs w:val="24"/>
          <w:lang w:val="es-ES"/>
        </w:rPr>
        <w:t>muchos</w:t>
      </w:r>
      <w:r w:rsidR="00316DD7">
        <w:rPr>
          <w:rFonts w:ascii="Arial" w:hAnsi="Arial" w:cs="Arial"/>
          <w:sz w:val="24"/>
          <w:szCs w:val="24"/>
          <w:lang w:val="es-ES"/>
        </w:rPr>
        <w:t xml:space="preserve"> </w:t>
      </w:r>
      <w:r w:rsidR="00214AA8" w:rsidRPr="0010141E">
        <w:rPr>
          <w:rFonts w:ascii="Arial" w:hAnsi="Arial" w:cs="Arial"/>
          <w:sz w:val="24"/>
          <w:szCs w:val="24"/>
          <w:lang w:val="es-ES"/>
        </w:rPr>
        <w:t>de ellos, utilizan</w:t>
      </w:r>
      <w:r w:rsidR="00316DD7">
        <w:rPr>
          <w:rFonts w:ascii="Arial" w:hAnsi="Arial" w:cs="Arial"/>
          <w:sz w:val="24"/>
          <w:szCs w:val="24"/>
          <w:lang w:val="es-ES"/>
        </w:rPr>
        <w:t xml:space="preserve"> </w:t>
      </w:r>
      <w:r w:rsidR="00316DD7" w:rsidRPr="0010141E">
        <w:rPr>
          <w:rFonts w:ascii="Arial" w:hAnsi="Arial" w:cs="Arial"/>
          <w:sz w:val="24"/>
          <w:szCs w:val="24"/>
          <w:lang w:val="es-ES"/>
        </w:rPr>
        <w:t>estándares</w:t>
      </w:r>
      <w:r w:rsidR="00316DD7">
        <w:rPr>
          <w:rFonts w:ascii="Arial" w:hAnsi="Arial" w:cs="Arial"/>
          <w:sz w:val="24"/>
          <w:szCs w:val="24"/>
          <w:lang w:val="es-ES"/>
        </w:rPr>
        <w:t>,</w:t>
      </w:r>
      <w:r w:rsidR="00214AA8" w:rsidRPr="0010141E">
        <w:rPr>
          <w:rFonts w:ascii="Arial" w:hAnsi="Arial" w:cs="Arial"/>
          <w:sz w:val="24"/>
          <w:szCs w:val="24"/>
          <w:lang w:val="es-ES"/>
        </w:rPr>
        <w:t xml:space="preserve"> </w:t>
      </w:r>
      <w:r w:rsidR="00316DD7" w:rsidRPr="0010141E">
        <w:rPr>
          <w:rFonts w:ascii="Arial" w:hAnsi="Arial" w:cs="Arial"/>
          <w:sz w:val="24"/>
          <w:szCs w:val="24"/>
          <w:lang w:val="es-ES"/>
        </w:rPr>
        <w:t xml:space="preserve">variantes </w:t>
      </w:r>
      <w:r w:rsidR="00214AA8" w:rsidRPr="0010141E">
        <w:rPr>
          <w:rFonts w:ascii="Arial" w:hAnsi="Arial" w:cs="Arial"/>
          <w:sz w:val="24"/>
          <w:szCs w:val="24"/>
          <w:lang w:val="es-ES"/>
        </w:rPr>
        <w:t>y premisas que dan una característica importante y propia al estudio de la compañía a la que se aplica.</w:t>
      </w:r>
    </w:p>
    <w:p w:rsidR="009C26C1" w:rsidRPr="0010141E" w:rsidRDefault="009C26C1" w:rsidP="007F0164">
      <w:pPr>
        <w:pStyle w:val="NoSpacing"/>
        <w:spacing w:line="360" w:lineRule="auto"/>
        <w:ind w:firstLine="284"/>
        <w:rPr>
          <w:rFonts w:ascii="Arial" w:hAnsi="Arial" w:cs="Arial"/>
          <w:sz w:val="24"/>
          <w:szCs w:val="24"/>
          <w:lang w:val="es-ES"/>
        </w:rPr>
      </w:pPr>
    </w:p>
    <w:p w:rsidR="00316DD7" w:rsidRDefault="00214AA8" w:rsidP="00876AE2">
      <w:pPr>
        <w:rPr>
          <w:rFonts w:ascii="Arial" w:hAnsi="Arial" w:cs="Arial"/>
          <w:sz w:val="24"/>
          <w:szCs w:val="24"/>
          <w:lang w:val="es-ES"/>
        </w:rPr>
      </w:pPr>
      <w:r w:rsidRPr="0010141E">
        <w:rPr>
          <w:rFonts w:ascii="Arial" w:hAnsi="Arial" w:cs="Arial"/>
          <w:sz w:val="24"/>
          <w:szCs w:val="24"/>
          <w:lang w:val="es-ES"/>
        </w:rPr>
        <w:t>Entre los métodos que tratan de determinar el valor de los recursos de las empresas se encuentra</w:t>
      </w:r>
      <w:r w:rsidR="00DF232F">
        <w:rPr>
          <w:rFonts w:ascii="Arial" w:hAnsi="Arial" w:cs="Arial"/>
          <w:sz w:val="24"/>
          <w:szCs w:val="24"/>
          <w:lang w:val="es-ES"/>
        </w:rPr>
        <w:t xml:space="preserve"> el de </w:t>
      </w:r>
      <w:r w:rsidR="00DF232F" w:rsidRPr="0089404B">
        <w:rPr>
          <w:rFonts w:ascii="Arial" w:hAnsi="Arial" w:cs="Arial"/>
          <w:sz w:val="24"/>
          <w:szCs w:val="24"/>
          <w:lang w:val="es-ES"/>
        </w:rPr>
        <w:t>valoración por múltiplos</w:t>
      </w:r>
      <w:r w:rsidR="00DF232F">
        <w:rPr>
          <w:rFonts w:ascii="Arial" w:hAnsi="Arial" w:cs="Arial"/>
          <w:sz w:val="24"/>
          <w:szCs w:val="24"/>
          <w:lang w:val="es-ES"/>
        </w:rPr>
        <w:t xml:space="preserve">, el cual calcula el valor </w:t>
      </w:r>
      <w:r w:rsidR="00876AE2">
        <w:rPr>
          <w:rFonts w:ascii="Arial" w:hAnsi="Arial" w:cs="Arial"/>
          <w:sz w:val="24"/>
          <w:szCs w:val="24"/>
          <w:lang w:val="es-ES"/>
        </w:rPr>
        <w:t xml:space="preserve">de una empresa a través </w:t>
      </w:r>
      <w:r w:rsidR="0023675E">
        <w:rPr>
          <w:rFonts w:ascii="Arial" w:hAnsi="Arial" w:cs="Arial"/>
          <w:sz w:val="24"/>
          <w:szCs w:val="24"/>
          <w:lang w:val="es-ES"/>
        </w:rPr>
        <w:t xml:space="preserve">de la multiplicación de factores de rendimiento (en nuestro caso el EBIT / </w:t>
      </w:r>
      <w:r w:rsidR="0023675E" w:rsidRPr="0010141E">
        <w:rPr>
          <w:rFonts w:ascii="Arial" w:hAnsi="Arial" w:cs="Arial"/>
          <w:sz w:val="24"/>
          <w:szCs w:val="24"/>
          <w:lang w:val="es-ES"/>
        </w:rPr>
        <w:t xml:space="preserve">EBIDTA </w:t>
      </w:r>
      <w:r w:rsidR="0023675E">
        <w:rPr>
          <w:rFonts w:ascii="Arial" w:hAnsi="Arial" w:cs="Arial"/>
          <w:sz w:val="24"/>
          <w:szCs w:val="24"/>
          <w:lang w:val="es-ES"/>
        </w:rPr>
        <w:t xml:space="preserve">– </w:t>
      </w:r>
      <w:proofErr w:type="spellStart"/>
      <w:r w:rsidR="0023675E" w:rsidRPr="00B2651D">
        <w:rPr>
          <w:rFonts w:ascii="Arial" w:hAnsi="Arial" w:cs="Arial"/>
          <w:sz w:val="24"/>
          <w:szCs w:val="24"/>
          <w:lang w:val="es-ES"/>
        </w:rPr>
        <w:t>Earnings</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Before</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Interest</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Taxes</w:t>
      </w:r>
      <w:proofErr w:type="spellEnd"/>
      <w:r w:rsidR="0023675E" w:rsidRPr="00B2651D">
        <w:rPr>
          <w:rFonts w:ascii="Arial" w:hAnsi="Arial" w:cs="Arial"/>
          <w:sz w:val="24"/>
          <w:szCs w:val="24"/>
          <w:lang w:val="es-ES"/>
        </w:rPr>
        <w:t xml:space="preserve">, </w:t>
      </w:r>
      <w:proofErr w:type="spellStart"/>
      <w:r w:rsidR="0023675E" w:rsidRPr="00B2651D">
        <w:rPr>
          <w:rFonts w:ascii="Arial" w:hAnsi="Arial" w:cs="Arial"/>
          <w:sz w:val="24"/>
          <w:szCs w:val="24"/>
          <w:lang w:val="es-ES"/>
        </w:rPr>
        <w:t>Depreciation</w:t>
      </w:r>
      <w:proofErr w:type="spellEnd"/>
      <w:r w:rsidR="0023675E" w:rsidRPr="00B2651D">
        <w:rPr>
          <w:rFonts w:ascii="Arial" w:hAnsi="Arial" w:cs="Arial"/>
          <w:sz w:val="24"/>
          <w:szCs w:val="24"/>
          <w:lang w:val="es-ES"/>
        </w:rPr>
        <w:t xml:space="preserve"> and </w:t>
      </w:r>
      <w:proofErr w:type="spellStart"/>
      <w:r w:rsidR="0023675E" w:rsidRPr="00B2651D">
        <w:rPr>
          <w:rFonts w:ascii="Arial" w:hAnsi="Arial" w:cs="Arial"/>
          <w:sz w:val="24"/>
          <w:szCs w:val="24"/>
          <w:lang w:val="es-ES"/>
        </w:rPr>
        <w:t>Amortization</w:t>
      </w:r>
      <w:proofErr w:type="spellEnd"/>
      <w:r w:rsidR="00225165">
        <w:rPr>
          <w:rFonts w:ascii="Arial" w:hAnsi="Arial" w:cs="Arial"/>
          <w:sz w:val="24"/>
          <w:szCs w:val="24"/>
          <w:lang w:val="es-ES"/>
        </w:rPr>
        <w:t>,</w:t>
      </w:r>
      <w:r w:rsidR="0023675E">
        <w:rPr>
          <w:rFonts w:ascii="Arial" w:hAnsi="Arial" w:cs="Arial"/>
          <w:sz w:val="24"/>
          <w:szCs w:val="24"/>
          <w:lang w:val="es-ES"/>
        </w:rPr>
        <w:t xml:space="preserve"> por sus siglas en inglés</w:t>
      </w:r>
      <w:r w:rsidR="00F43DE3">
        <w:rPr>
          <w:rFonts w:ascii="Arial" w:hAnsi="Arial" w:cs="Arial"/>
          <w:sz w:val="24"/>
          <w:szCs w:val="24"/>
          <w:lang w:val="es-ES"/>
        </w:rPr>
        <w:t>)</w:t>
      </w:r>
      <w:r w:rsidR="0023675E">
        <w:rPr>
          <w:rFonts w:ascii="Arial" w:hAnsi="Arial" w:cs="Arial"/>
          <w:sz w:val="24"/>
          <w:szCs w:val="24"/>
          <w:lang w:val="es-ES"/>
        </w:rPr>
        <w:t xml:space="preserve">. </w:t>
      </w:r>
      <w:r w:rsidR="00876AE2" w:rsidRPr="00876AE2">
        <w:rPr>
          <w:rFonts w:ascii="Arial" w:hAnsi="Arial" w:cs="Arial"/>
          <w:sz w:val="24"/>
          <w:szCs w:val="24"/>
          <w:lang w:val="es-ES"/>
        </w:rPr>
        <w:t>Este método asume que los mercados son eficientes y que toda la información disponible está ya descontada en los precios</w:t>
      </w:r>
      <w:r w:rsidR="00876AE2">
        <w:rPr>
          <w:rFonts w:ascii="Arial" w:hAnsi="Arial" w:cs="Arial"/>
          <w:sz w:val="24"/>
          <w:szCs w:val="24"/>
          <w:lang w:val="es-ES"/>
        </w:rPr>
        <w:t>.</w:t>
      </w:r>
    </w:p>
    <w:p w:rsidR="00316DD7" w:rsidRDefault="00316DD7" w:rsidP="007F0164">
      <w:pPr>
        <w:pStyle w:val="NoSpacing"/>
        <w:spacing w:line="360" w:lineRule="auto"/>
        <w:ind w:firstLine="284"/>
        <w:rPr>
          <w:rFonts w:ascii="Arial" w:hAnsi="Arial" w:cs="Arial"/>
          <w:sz w:val="24"/>
          <w:szCs w:val="24"/>
          <w:lang w:val="es-ES"/>
        </w:rPr>
      </w:pPr>
    </w:p>
    <w:p w:rsidR="002F7A8C" w:rsidRPr="0010141E" w:rsidRDefault="00C13C2E"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El desarrollo de esta herramienta se introduce dentro del </w:t>
      </w:r>
      <w:r w:rsidR="00A759BB">
        <w:rPr>
          <w:rFonts w:ascii="Arial" w:hAnsi="Arial" w:cs="Arial"/>
          <w:sz w:val="24"/>
          <w:szCs w:val="24"/>
          <w:lang w:val="es-ES"/>
        </w:rPr>
        <w:t xml:space="preserve">curso </w:t>
      </w:r>
      <w:r w:rsidR="004A798F">
        <w:rPr>
          <w:rFonts w:ascii="Arial" w:hAnsi="Arial" w:cs="Arial"/>
          <w:sz w:val="24"/>
          <w:szCs w:val="24"/>
          <w:lang w:val="es-ES"/>
        </w:rPr>
        <w:t xml:space="preserve">de </w:t>
      </w:r>
      <w:r w:rsidR="00E24756" w:rsidRPr="0010141E">
        <w:rPr>
          <w:rFonts w:ascii="Arial" w:hAnsi="Arial" w:cs="Arial"/>
          <w:sz w:val="24"/>
          <w:szCs w:val="24"/>
          <w:lang w:val="es-ES"/>
        </w:rPr>
        <w:t>Finanzas Estratégicas</w:t>
      </w:r>
      <w:r w:rsidR="00B344BA" w:rsidRPr="0010141E">
        <w:rPr>
          <w:rFonts w:ascii="Arial" w:hAnsi="Arial" w:cs="Arial"/>
          <w:sz w:val="24"/>
          <w:szCs w:val="24"/>
          <w:lang w:val="es-ES"/>
        </w:rPr>
        <w:t>,</w:t>
      </w:r>
      <w:r w:rsidR="00E24756" w:rsidRPr="0010141E">
        <w:rPr>
          <w:rFonts w:ascii="Arial" w:hAnsi="Arial" w:cs="Arial"/>
          <w:sz w:val="24"/>
          <w:szCs w:val="24"/>
          <w:lang w:val="es-ES"/>
        </w:rPr>
        <w:t xml:space="preserve"> </w:t>
      </w:r>
      <w:r w:rsidR="004A798F">
        <w:rPr>
          <w:rFonts w:ascii="Arial" w:hAnsi="Arial" w:cs="Arial"/>
          <w:sz w:val="24"/>
          <w:szCs w:val="24"/>
          <w:lang w:val="es-ES"/>
        </w:rPr>
        <w:t xml:space="preserve">del programa </w:t>
      </w:r>
      <w:r w:rsidR="00E24756" w:rsidRPr="0010141E">
        <w:rPr>
          <w:rFonts w:ascii="Arial" w:hAnsi="Arial" w:cs="Arial"/>
          <w:sz w:val="24"/>
          <w:szCs w:val="24"/>
          <w:lang w:val="es-ES"/>
        </w:rPr>
        <w:t>de la Maestría en Administración de Empresas del Instituto Tecnológico de Costa Rica</w:t>
      </w:r>
      <w:r w:rsidR="00B344BA" w:rsidRPr="0010141E">
        <w:rPr>
          <w:rFonts w:ascii="Arial" w:hAnsi="Arial" w:cs="Arial"/>
          <w:sz w:val="24"/>
          <w:szCs w:val="24"/>
          <w:lang w:val="es-ES"/>
        </w:rPr>
        <w:t>,</w:t>
      </w:r>
      <w:r w:rsidR="00E24756" w:rsidRPr="0010141E">
        <w:rPr>
          <w:rFonts w:ascii="Arial" w:hAnsi="Arial" w:cs="Arial"/>
          <w:sz w:val="24"/>
          <w:szCs w:val="24"/>
          <w:lang w:val="es-ES"/>
        </w:rPr>
        <w:t xml:space="preserve"> d</w:t>
      </w:r>
      <w:r w:rsidR="00B13062">
        <w:rPr>
          <w:rFonts w:ascii="Arial" w:hAnsi="Arial" w:cs="Arial"/>
          <w:sz w:val="24"/>
          <w:szCs w:val="24"/>
          <w:lang w:val="es-ES"/>
        </w:rPr>
        <w:t xml:space="preserve">onde se establece </w:t>
      </w:r>
      <w:r w:rsidR="00E24756" w:rsidRPr="0010141E">
        <w:rPr>
          <w:rFonts w:ascii="Arial" w:hAnsi="Arial" w:cs="Arial"/>
          <w:sz w:val="24"/>
          <w:szCs w:val="24"/>
          <w:lang w:val="es-ES"/>
        </w:rPr>
        <w:t>el modelo de valoración de empresas por medio de múltiplos u</w:t>
      </w:r>
      <w:r w:rsidR="00B344BA" w:rsidRPr="0010141E">
        <w:rPr>
          <w:rFonts w:ascii="Arial" w:hAnsi="Arial" w:cs="Arial"/>
          <w:sz w:val="24"/>
          <w:szCs w:val="24"/>
          <w:lang w:val="es-ES"/>
        </w:rPr>
        <w:t>tilizando empresas que cotizan en las principales bolsas estadounidenses</w:t>
      </w:r>
      <w:r w:rsidR="00B13062">
        <w:rPr>
          <w:rFonts w:ascii="Arial" w:hAnsi="Arial" w:cs="Arial"/>
          <w:sz w:val="24"/>
          <w:szCs w:val="24"/>
          <w:lang w:val="es-ES"/>
        </w:rPr>
        <w:t>.</w:t>
      </w:r>
      <w:r>
        <w:rPr>
          <w:rFonts w:ascii="Arial" w:hAnsi="Arial" w:cs="Arial"/>
          <w:sz w:val="24"/>
          <w:szCs w:val="24"/>
          <w:lang w:val="es-ES"/>
        </w:rPr>
        <w:t xml:space="preserve"> Y e</w:t>
      </w:r>
      <w:r w:rsidR="00B13062">
        <w:rPr>
          <w:rFonts w:ascii="Arial" w:hAnsi="Arial" w:cs="Arial"/>
          <w:sz w:val="24"/>
          <w:szCs w:val="24"/>
          <w:lang w:val="es-ES"/>
        </w:rPr>
        <w:t>s por ello que</w:t>
      </w:r>
      <w:r w:rsidR="00B344BA" w:rsidRPr="0010141E">
        <w:rPr>
          <w:rFonts w:ascii="Arial" w:hAnsi="Arial" w:cs="Arial"/>
          <w:sz w:val="24"/>
          <w:szCs w:val="24"/>
          <w:lang w:val="es-ES"/>
        </w:rPr>
        <w:t xml:space="preserve"> se </w:t>
      </w:r>
      <w:r>
        <w:rPr>
          <w:rFonts w:ascii="Arial" w:hAnsi="Arial" w:cs="Arial"/>
          <w:sz w:val="24"/>
          <w:szCs w:val="24"/>
          <w:lang w:val="es-ES"/>
        </w:rPr>
        <w:t xml:space="preserve">detecta </w:t>
      </w:r>
      <w:r w:rsidR="00A759BB">
        <w:rPr>
          <w:rFonts w:ascii="Arial" w:hAnsi="Arial" w:cs="Arial"/>
          <w:sz w:val="24"/>
          <w:szCs w:val="24"/>
          <w:lang w:val="es-ES"/>
        </w:rPr>
        <w:t xml:space="preserve">la </w:t>
      </w:r>
      <w:r w:rsidR="00B344BA" w:rsidRPr="0010141E">
        <w:rPr>
          <w:rFonts w:ascii="Arial" w:hAnsi="Arial" w:cs="Arial"/>
          <w:sz w:val="24"/>
          <w:szCs w:val="24"/>
          <w:lang w:val="es-ES"/>
        </w:rPr>
        <w:t xml:space="preserve">oportunidad de iniciar un trabajo similar con las empresas cotizantes en la bolsa costarricense. </w:t>
      </w:r>
    </w:p>
    <w:p w:rsidR="009C26C1" w:rsidRPr="0010141E" w:rsidRDefault="009C26C1" w:rsidP="004E4BE0">
      <w:pPr>
        <w:pStyle w:val="NoSpacing"/>
        <w:spacing w:line="360" w:lineRule="auto"/>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8" w:name="_Toc336458984"/>
      <w:r w:rsidRPr="0010141E">
        <w:rPr>
          <w:rFonts w:ascii="Arial" w:hAnsi="Arial" w:cs="Arial"/>
        </w:rPr>
        <w:t>Planteo del problema</w:t>
      </w:r>
      <w:bookmarkEnd w:id="8"/>
      <w:r w:rsidRPr="0010141E">
        <w:rPr>
          <w:rFonts w:ascii="Arial" w:hAnsi="Arial" w:cs="Arial"/>
        </w:rPr>
        <w:t xml:space="preserve"> </w:t>
      </w:r>
    </w:p>
    <w:p w:rsidR="00214AA8" w:rsidRDefault="00214AA8" w:rsidP="00214AA8">
      <w:pPr>
        <w:pStyle w:val="NoSpacing"/>
        <w:spacing w:line="360" w:lineRule="auto"/>
        <w:rPr>
          <w:rFonts w:ascii="Arial" w:hAnsi="Arial" w:cs="Arial"/>
          <w:sz w:val="24"/>
          <w:szCs w:val="24"/>
          <w:lang w:val="es-ES"/>
        </w:rPr>
      </w:pPr>
    </w:p>
    <w:p w:rsidR="00FC56E8" w:rsidRDefault="00FC56E8" w:rsidP="001C00B3">
      <w:pPr>
        <w:pStyle w:val="NoSpacing"/>
        <w:spacing w:line="360" w:lineRule="auto"/>
        <w:ind w:firstLine="284"/>
        <w:rPr>
          <w:rFonts w:ascii="Arial" w:hAnsi="Arial" w:cs="Arial"/>
          <w:sz w:val="24"/>
          <w:szCs w:val="24"/>
          <w:lang w:val="es-ES"/>
        </w:rPr>
      </w:pPr>
    </w:p>
    <w:p w:rsidR="00FC56E8" w:rsidRDefault="00FC56E8" w:rsidP="001C00B3">
      <w:pPr>
        <w:pStyle w:val="NoSpacing"/>
        <w:spacing w:line="360" w:lineRule="auto"/>
        <w:ind w:firstLine="284"/>
        <w:rPr>
          <w:rFonts w:ascii="Arial" w:hAnsi="Arial" w:cs="Arial"/>
          <w:sz w:val="24"/>
          <w:szCs w:val="24"/>
          <w:lang w:val="es-ES"/>
        </w:rPr>
      </w:pPr>
    </w:p>
    <w:p w:rsidR="006F1DD2" w:rsidRDefault="001C00B3" w:rsidP="001C00B3">
      <w:pPr>
        <w:pStyle w:val="NoSpacing"/>
        <w:spacing w:line="360" w:lineRule="auto"/>
        <w:ind w:firstLine="284"/>
        <w:rPr>
          <w:rFonts w:ascii="Arial" w:hAnsi="Arial" w:cs="Arial"/>
          <w:sz w:val="24"/>
          <w:szCs w:val="24"/>
          <w:lang w:val="es-ES"/>
        </w:rPr>
      </w:pPr>
      <w:r>
        <w:rPr>
          <w:rFonts w:ascii="Arial" w:hAnsi="Arial" w:cs="Arial"/>
          <w:sz w:val="24"/>
          <w:szCs w:val="24"/>
          <w:lang w:val="es-ES"/>
        </w:rPr>
        <w:t xml:space="preserve">Al no existir </w:t>
      </w:r>
      <w:r w:rsidR="006F1DD2">
        <w:rPr>
          <w:rFonts w:ascii="Arial" w:hAnsi="Arial" w:cs="Arial"/>
          <w:sz w:val="24"/>
          <w:szCs w:val="24"/>
          <w:lang w:val="es-ES"/>
        </w:rPr>
        <w:t xml:space="preserve">información </w:t>
      </w:r>
      <w:r>
        <w:rPr>
          <w:rFonts w:ascii="Arial" w:hAnsi="Arial" w:cs="Arial"/>
          <w:sz w:val="24"/>
          <w:szCs w:val="24"/>
          <w:lang w:val="es-ES"/>
        </w:rPr>
        <w:t xml:space="preserve">procesada </w:t>
      </w:r>
      <w:r w:rsidR="00044B76">
        <w:rPr>
          <w:rFonts w:ascii="Arial" w:hAnsi="Arial" w:cs="Arial"/>
          <w:sz w:val="24"/>
          <w:szCs w:val="24"/>
          <w:lang w:val="es-ES"/>
        </w:rPr>
        <w:t>y disponible</w:t>
      </w:r>
      <w:r w:rsidR="006F1DD2">
        <w:rPr>
          <w:rFonts w:ascii="Arial" w:hAnsi="Arial" w:cs="Arial"/>
          <w:sz w:val="24"/>
          <w:szCs w:val="24"/>
          <w:lang w:val="es-ES"/>
        </w:rPr>
        <w:t xml:space="preserve"> al </w:t>
      </w:r>
      <w:r w:rsidR="00044B76">
        <w:rPr>
          <w:rFonts w:ascii="Arial" w:hAnsi="Arial" w:cs="Arial"/>
          <w:sz w:val="24"/>
          <w:szCs w:val="24"/>
          <w:lang w:val="es-ES"/>
        </w:rPr>
        <w:t>público sobre las empresas que cotizan en la Bolsa Nacional de Valores es una carencia palpable, por lo que pregunta pertinente es:</w:t>
      </w:r>
    </w:p>
    <w:p w:rsidR="00044B76" w:rsidRDefault="00044B76" w:rsidP="00214AA8">
      <w:pPr>
        <w:pStyle w:val="NoSpacing"/>
        <w:spacing w:line="360" w:lineRule="auto"/>
        <w:rPr>
          <w:rFonts w:ascii="Arial" w:hAnsi="Arial" w:cs="Arial"/>
          <w:sz w:val="24"/>
          <w:szCs w:val="24"/>
          <w:lang w:val="es-ES"/>
        </w:rPr>
      </w:pPr>
    </w:p>
    <w:p w:rsidR="00FC56E8" w:rsidRDefault="004A3EA2" w:rsidP="00EA5115">
      <w:pPr>
        <w:pStyle w:val="NoSpacing"/>
        <w:spacing w:line="360" w:lineRule="auto"/>
        <w:rPr>
          <w:rFonts w:ascii="Arial" w:hAnsi="Arial" w:cs="Arial"/>
          <w:sz w:val="24"/>
          <w:szCs w:val="24"/>
          <w:lang w:val="es-ES"/>
        </w:rPr>
      </w:pPr>
      <w:r>
        <w:rPr>
          <w:rFonts w:ascii="Arial" w:hAnsi="Arial" w:cs="Arial"/>
          <w:sz w:val="24"/>
          <w:szCs w:val="24"/>
          <w:lang w:val="es-ES"/>
        </w:rPr>
        <w:t xml:space="preserve">¿Existe en el mercado nacional, </w:t>
      </w:r>
      <w:r w:rsidR="00EA5115">
        <w:rPr>
          <w:rFonts w:ascii="Arial" w:hAnsi="Arial" w:cs="Arial"/>
          <w:sz w:val="24"/>
          <w:szCs w:val="24"/>
          <w:lang w:val="es-ES"/>
        </w:rPr>
        <w:t xml:space="preserve">el medio o </w:t>
      </w:r>
      <w:r>
        <w:rPr>
          <w:rFonts w:ascii="Arial" w:hAnsi="Arial" w:cs="Arial"/>
          <w:sz w:val="24"/>
          <w:szCs w:val="24"/>
          <w:lang w:val="es-ES"/>
        </w:rPr>
        <w:t xml:space="preserve">herramienta financiera que ofrezca la información complementaria </w:t>
      </w:r>
      <w:r w:rsidR="00EA5115">
        <w:rPr>
          <w:rFonts w:ascii="Arial" w:hAnsi="Arial" w:cs="Arial"/>
          <w:sz w:val="24"/>
          <w:szCs w:val="24"/>
          <w:lang w:val="es-ES"/>
        </w:rPr>
        <w:t xml:space="preserve">de los indicadores y valoración por múltiplos de los estados de las empresas que cotizan en la Bolsa Nacional de Valores, y la cual le es suficiente </w:t>
      </w:r>
      <w:r w:rsidR="00EE15CD">
        <w:rPr>
          <w:rFonts w:ascii="Arial" w:hAnsi="Arial" w:cs="Arial"/>
          <w:sz w:val="24"/>
          <w:szCs w:val="24"/>
          <w:lang w:val="es-ES"/>
        </w:rPr>
        <w:t xml:space="preserve">a los inversionista del mercado bursátil, </w:t>
      </w:r>
      <w:r w:rsidR="00EA5115">
        <w:rPr>
          <w:rFonts w:ascii="Arial" w:hAnsi="Arial" w:cs="Arial"/>
          <w:sz w:val="24"/>
          <w:szCs w:val="24"/>
          <w:lang w:val="es-ES"/>
        </w:rPr>
        <w:t>para establecer un esquema de comparación de las oportunidades y riesgos de cada una de las empresas listadas?</w:t>
      </w:r>
    </w:p>
    <w:p w:rsidR="0089404B" w:rsidRPr="0010141E" w:rsidRDefault="0089404B" w:rsidP="007E40CF">
      <w:pPr>
        <w:ind w:firstLine="0"/>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9" w:name="_Toc336458985"/>
      <w:r w:rsidRPr="0010141E">
        <w:rPr>
          <w:rFonts w:ascii="Arial" w:hAnsi="Arial" w:cs="Arial"/>
        </w:rPr>
        <w:t>Justificación del problema</w:t>
      </w:r>
      <w:bookmarkEnd w:id="9"/>
      <w:r w:rsidRP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FA0F9A" w:rsidRDefault="00214AA8" w:rsidP="005E2C89">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lastRenderedPageBreak/>
        <w:t>De las diferentes empresas que cotizan en la bolsa de valores, muchas de ellas cuentan con los estudios y análisis correspondientes hechos p</w:t>
      </w:r>
      <w:r w:rsidR="00FA0F9A">
        <w:rPr>
          <w:rFonts w:ascii="Arial" w:hAnsi="Arial" w:cs="Arial"/>
          <w:sz w:val="24"/>
          <w:szCs w:val="24"/>
          <w:lang w:val="es-ES"/>
        </w:rPr>
        <w:t xml:space="preserve">or profesionales de la materia; quienes pueden elaborarlos a solicitud de las compañías </w:t>
      </w:r>
      <w:r w:rsidR="005E2C89">
        <w:rPr>
          <w:rFonts w:ascii="Arial" w:hAnsi="Arial" w:cs="Arial"/>
          <w:sz w:val="24"/>
          <w:szCs w:val="24"/>
          <w:lang w:val="es-ES"/>
        </w:rPr>
        <w:t xml:space="preserve">o se ven obligados a hacerlos, con el fin </w:t>
      </w:r>
      <w:r w:rsidR="005E2C89">
        <w:rPr>
          <w:rFonts w:ascii="Arial" w:hAnsi="Arial" w:cs="Arial"/>
          <w:sz w:val="24"/>
          <w:szCs w:val="24"/>
          <w:lang w:val="es-CR"/>
        </w:rPr>
        <w:t xml:space="preserve">último </w:t>
      </w:r>
      <w:r w:rsidR="005E2C89">
        <w:rPr>
          <w:rFonts w:ascii="Arial" w:hAnsi="Arial" w:cs="Arial"/>
          <w:sz w:val="24"/>
          <w:szCs w:val="24"/>
          <w:lang w:val="es-ES"/>
        </w:rPr>
        <w:t>de conocer el valor cuantitativo de éstas y lograr fundamentar su criterio de inversión.</w:t>
      </w:r>
    </w:p>
    <w:p w:rsidR="005E2C89" w:rsidRDefault="005E2C89" w:rsidP="005E2C89">
      <w:pPr>
        <w:pStyle w:val="NoSpacing"/>
        <w:spacing w:line="360" w:lineRule="auto"/>
        <w:ind w:firstLine="284"/>
        <w:rPr>
          <w:rFonts w:ascii="Arial" w:hAnsi="Arial" w:cs="Arial"/>
          <w:sz w:val="24"/>
          <w:szCs w:val="24"/>
          <w:lang w:val="es-ES"/>
        </w:rPr>
      </w:pPr>
    </w:p>
    <w:p w:rsidR="00283BC4" w:rsidRDefault="005E2C89" w:rsidP="007F0164">
      <w:pPr>
        <w:pStyle w:val="NoSpacing"/>
        <w:spacing w:line="360" w:lineRule="auto"/>
        <w:ind w:firstLine="284"/>
        <w:rPr>
          <w:rFonts w:ascii="Arial" w:hAnsi="Arial" w:cs="Arial"/>
          <w:sz w:val="24"/>
          <w:szCs w:val="24"/>
          <w:lang w:val="es-ES"/>
        </w:rPr>
      </w:pPr>
      <w:r>
        <w:rPr>
          <w:rFonts w:ascii="Arial" w:hAnsi="Arial" w:cs="Arial"/>
          <w:sz w:val="24"/>
          <w:szCs w:val="24"/>
          <w:lang w:val="es-ES"/>
        </w:rPr>
        <w:t>Estas valuaciones no se encuentra</w:t>
      </w:r>
      <w:r w:rsidR="005E652D">
        <w:rPr>
          <w:rFonts w:ascii="Arial" w:hAnsi="Arial" w:cs="Arial"/>
          <w:sz w:val="24"/>
          <w:szCs w:val="24"/>
          <w:lang w:val="es-ES"/>
        </w:rPr>
        <w:t>n disponibles a la luz pública, son</w:t>
      </w:r>
      <w:r w:rsidR="00283BC4">
        <w:rPr>
          <w:rFonts w:ascii="Arial" w:hAnsi="Arial" w:cs="Arial"/>
          <w:sz w:val="24"/>
          <w:szCs w:val="24"/>
          <w:lang w:val="es-ES"/>
        </w:rPr>
        <w:t xml:space="preserve"> de acceso restringido, </w:t>
      </w:r>
      <w:r w:rsidR="00EE15CD">
        <w:rPr>
          <w:rFonts w:ascii="Arial" w:hAnsi="Arial" w:cs="Arial"/>
          <w:sz w:val="24"/>
          <w:szCs w:val="24"/>
          <w:lang w:val="es-ES"/>
        </w:rPr>
        <w:t>p</w:t>
      </w:r>
      <w:r w:rsidR="00283BC4">
        <w:rPr>
          <w:rFonts w:ascii="Arial" w:hAnsi="Arial" w:cs="Arial"/>
          <w:sz w:val="24"/>
          <w:szCs w:val="24"/>
          <w:lang w:val="es-ES"/>
        </w:rPr>
        <w:t>osiblemente no existente</w:t>
      </w:r>
      <w:r w:rsidR="005E652D">
        <w:rPr>
          <w:rFonts w:ascii="Arial" w:hAnsi="Arial" w:cs="Arial"/>
          <w:sz w:val="24"/>
          <w:szCs w:val="24"/>
          <w:lang w:val="es-ES"/>
        </w:rPr>
        <w:t>s</w:t>
      </w:r>
      <w:r w:rsidR="00283BC4">
        <w:rPr>
          <w:rFonts w:ascii="Arial" w:hAnsi="Arial" w:cs="Arial"/>
          <w:sz w:val="24"/>
          <w:szCs w:val="24"/>
          <w:lang w:val="es-ES"/>
        </w:rPr>
        <w:t xml:space="preserve">, </w:t>
      </w:r>
      <w:r w:rsidR="00C13C2E">
        <w:rPr>
          <w:rFonts w:ascii="Arial" w:hAnsi="Arial" w:cs="Arial"/>
          <w:sz w:val="24"/>
          <w:szCs w:val="24"/>
          <w:lang w:val="es-ES"/>
        </w:rPr>
        <w:t>o no se encuentran</w:t>
      </w:r>
      <w:r w:rsidR="00EE15CD">
        <w:rPr>
          <w:rFonts w:ascii="Arial" w:hAnsi="Arial" w:cs="Arial"/>
          <w:sz w:val="24"/>
          <w:szCs w:val="24"/>
          <w:lang w:val="es-ES"/>
        </w:rPr>
        <w:t xml:space="preserve"> en forma fácilmente comparable –</w:t>
      </w:r>
      <w:r w:rsidR="00C13C2E">
        <w:rPr>
          <w:rFonts w:ascii="Arial" w:hAnsi="Arial" w:cs="Arial"/>
          <w:sz w:val="24"/>
          <w:szCs w:val="24"/>
          <w:lang w:val="es-ES"/>
        </w:rPr>
        <w:t>para un inversionista, lo que limita el desarrollo del mercado bursátil.</w:t>
      </w:r>
    </w:p>
    <w:p w:rsidR="00283BC4" w:rsidRDefault="00283BC4" w:rsidP="00283BC4">
      <w:pPr>
        <w:pStyle w:val="NoSpacing"/>
        <w:spacing w:line="360" w:lineRule="auto"/>
        <w:ind w:firstLine="284"/>
        <w:rPr>
          <w:rFonts w:ascii="Arial" w:hAnsi="Arial" w:cs="Arial"/>
          <w:sz w:val="24"/>
          <w:szCs w:val="24"/>
          <w:lang w:val="es-ES"/>
        </w:rPr>
      </w:pPr>
    </w:p>
    <w:p w:rsidR="00283BC4" w:rsidRPr="0010141E" w:rsidRDefault="00283BC4" w:rsidP="005E652D">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Los análisis</w:t>
      </w:r>
      <w:r w:rsidR="005E652D">
        <w:rPr>
          <w:rFonts w:ascii="Arial" w:hAnsi="Arial" w:cs="Arial"/>
          <w:sz w:val="24"/>
          <w:szCs w:val="24"/>
          <w:lang w:val="es-ES"/>
        </w:rPr>
        <w:t xml:space="preserve"> de sensibilización a realizar </w:t>
      </w:r>
      <w:r w:rsidRPr="0010141E">
        <w:rPr>
          <w:rFonts w:ascii="Arial" w:hAnsi="Arial" w:cs="Arial"/>
          <w:sz w:val="24"/>
          <w:szCs w:val="24"/>
          <w:lang w:val="es-ES"/>
        </w:rPr>
        <w:t>puede</w:t>
      </w:r>
      <w:r w:rsidR="005E652D">
        <w:rPr>
          <w:rFonts w:ascii="Arial" w:hAnsi="Arial" w:cs="Arial"/>
          <w:sz w:val="24"/>
          <w:szCs w:val="24"/>
          <w:lang w:val="es-ES"/>
        </w:rPr>
        <w:t>n</w:t>
      </w:r>
      <w:r w:rsidRPr="0010141E">
        <w:rPr>
          <w:rFonts w:ascii="Arial" w:hAnsi="Arial" w:cs="Arial"/>
          <w:sz w:val="24"/>
          <w:szCs w:val="24"/>
          <w:lang w:val="es-ES"/>
        </w:rPr>
        <w:t xml:space="preserve"> ser utilizado</w:t>
      </w:r>
      <w:r w:rsidR="005E652D">
        <w:rPr>
          <w:rFonts w:ascii="Arial" w:hAnsi="Arial" w:cs="Arial"/>
          <w:sz w:val="24"/>
          <w:szCs w:val="24"/>
          <w:lang w:val="es-ES"/>
        </w:rPr>
        <w:t>s</w:t>
      </w:r>
      <w:r w:rsidRPr="0010141E">
        <w:rPr>
          <w:rFonts w:ascii="Arial" w:hAnsi="Arial" w:cs="Arial"/>
          <w:sz w:val="24"/>
          <w:szCs w:val="24"/>
          <w:lang w:val="es-ES"/>
        </w:rPr>
        <w:t xml:space="preserve"> por cualquier empresa de índole nacional, independiente de la industria en que labora; ya sea que cotice en la Bolsa Nacional de Valores o no, para así tener un esquema más amplio y otras variables qu</w:t>
      </w:r>
      <w:r w:rsidR="005E652D">
        <w:rPr>
          <w:rFonts w:ascii="Arial" w:hAnsi="Arial" w:cs="Arial"/>
          <w:sz w:val="24"/>
          <w:szCs w:val="24"/>
          <w:lang w:val="es-ES"/>
        </w:rPr>
        <w:t>e enriquezcan sus registros financieros</w:t>
      </w:r>
      <w:r w:rsidRPr="0010141E">
        <w:rPr>
          <w:rFonts w:ascii="Arial" w:hAnsi="Arial" w:cs="Arial"/>
          <w:sz w:val="24"/>
          <w:szCs w:val="24"/>
          <w:lang w:val="es-ES"/>
        </w:rPr>
        <w:t xml:space="preserve">. </w:t>
      </w:r>
      <w:r w:rsidR="005E652D">
        <w:rPr>
          <w:rFonts w:ascii="Arial" w:hAnsi="Arial" w:cs="Arial"/>
          <w:sz w:val="24"/>
          <w:szCs w:val="24"/>
          <w:lang w:val="es-ES"/>
        </w:rPr>
        <w:t>Con d</w:t>
      </w:r>
      <w:r w:rsidRPr="0010141E">
        <w:rPr>
          <w:rFonts w:ascii="Arial" w:hAnsi="Arial" w:cs="Arial"/>
          <w:sz w:val="24"/>
          <w:szCs w:val="24"/>
          <w:lang w:val="es-ES"/>
        </w:rPr>
        <w:t>icha información</w:t>
      </w:r>
      <w:r w:rsidR="005E652D">
        <w:rPr>
          <w:rFonts w:ascii="Arial" w:hAnsi="Arial" w:cs="Arial"/>
          <w:sz w:val="24"/>
          <w:szCs w:val="24"/>
          <w:lang w:val="es-ES"/>
        </w:rPr>
        <w:t>,</w:t>
      </w:r>
      <w:r w:rsidRPr="0010141E">
        <w:rPr>
          <w:rFonts w:ascii="Arial" w:hAnsi="Arial" w:cs="Arial"/>
          <w:sz w:val="24"/>
          <w:szCs w:val="24"/>
          <w:lang w:val="es-ES"/>
        </w:rPr>
        <w:t xml:space="preserve"> </w:t>
      </w:r>
      <w:r w:rsidR="005E652D">
        <w:rPr>
          <w:rFonts w:ascii="Arial" w:hAnsi="Arial" w:cs="Arial"/>
          <w:sz w:val="24"/>
          <w:szCs w:val="24"/>
          <w:lang w:val="es-ES"/>
        </w:rPr>
        <w:t>las empresas pueden</w:t>
      </w:r>
      <w:r w:rsidRPr="0010141E">
        <w:rPr>
          <w:rFonts w:ascii="Arial" w:hAnsi="Arial" w:cs="Arial"/>
          <w:sz w:val="24"/>
          <w:szCs w:val="24"/>
          <w:lang w:val="es-ES"/>
        </w:rPr>
        <w:t xml:space="preserve"> tomar mejores decisiones </w:t>
      </w:r>
      <w:r w:rsidR="005E652D">
        <w:rPr>
          <w:rFonts w:ascii="Arial" w:hAnsi="Arial" w:cs="Arial"/>
          <w:sz w:val="24"/>
          <w:szCs w:val="24"/>
          <w:lang w:val="es-ES"/>
        </w:rPr>
        <w:t xml:space="preserve">y estrategias </w:t>
      </w:r>
      <w:r w:rsidRPr="0010141E">
        <w:rPr>
          <w:rFonts w:ascii="Arial" w:hAnsi="Arial" w:cs="Arial"/>
          <w:sz w:val="24"/>
          <w:szCs w:val="24"/>
          <w:lang w:val="es-ES"/>
        </w:rPr>
        <w:t>financieras para su compañía</w:t>
      </w:r>
      <w:r w:rsidR="005E652D">
        <w:rPr>
          <w:rFonts w:ascii="Arial" w:hAnsi="Arial" w:cs="Arial"/>
          <w:sz w:val="24"/>
          <w:szCs w:val="24"/>
          <w:lang w:val="es-ES"/>
        </w:rPr>
        <w:t>,</w:t>
      </w:r>
      <w:r w:rsidRPr="0010141E">
        <w:rPr>
          <w:rFonts w:ascii="Arial" w:hAnsi="Arial" w:cs="Arial"/>
          <w:sz w:val="24"/>
          <w:szCs w:val="24"/>
          <w:lang w:val="es-ES"/>
        </w:rPr>
        <w:t xml:space="preserve"> </w:t>
      </w:r>
      <w:r w:rsidR="005E652D">
        <w:rPr>
          <w:rFonts w:ascii="Arial" w:hAnsi="Arial" w:cs="Arial"/>
          <w:sz w:val="24"/>
          <w:szCs w:val="24"/>
          <w:lang w:val="es-ES"/>
        </w:rPr>
        <w:t xml:space="preserve">propiciando </w:t>
      </w:r>
      <w:r w:rsidRPr="0010141E">
        <w:rPr>
          <w:rFonts w:ascii="Arial" w:hAnsi="Arial" w:cs="Arial"/>
          <w:sz w:val="24"/>
          <w:szCs w:val="24"/>
          <w:lang w:val="es-ES"/>
        </w:rPr>
        <w:t xml:space="preserve">el desarrollo de las empresas costarricenses </w:t>
      </w:r>
      <w:r w:rsidR="005E652D">
        <w:rPr>
          <w:rFonts w:ascii="Arial" w:hAnsi="Arial" w:cs="Arial"/>
          <w:sz w:val="24"/>
          <w:szCs w:val="24"/>
          <w:lang w:val="es-ES"/>
        </w:rPr>
        <w:t xml:space="preserve">y </w:t>
      </w:r>
      <w:r w:rsidRPr="0010141E">
        <w:rPr>
          <w:rFonts w:ascii="Arial" w:hAnsi="Arial" w:cs="Arial"/>
          <w:sz w:val="24"/>
          <w:szCs w:val="24"/>
          <w:lang w:val="es-ES"/>
        </w:rPr>
        <w:t>a ser más competitivas a nivel internacional.</w:t>
      </w:r>
    </w:p>
    <w:p w:rsidR="00283BC4" w:rsidRPr="0010141E" w:rsidRDefault="00283BC4" w:rsidP="00283BC4">
      <w:pPr>
        <w:pStyle w:val="NoSpacing"/>
        <w:spacing w:line="360" w:lineRule="auto"/>
        <w:ind w:firstLine="284"/>
        <w:rPr>
          <w:rFonts w:ascii="Arial" w:hAnsi="Arial" w:cs="Arial"/>
          <w:sz w:val="24"/>
          <w:szCs w:val="24"/>
          <w:lang w:val="es-ES"/>
        </w:rPr>
      </w:pPr>
    </w:p>
    <w:p w:rsidR="00283BC4" w:rsidRDefault="00283BC4" w:rsidP="00283BC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También, el tema a desarrollar puede ser utilizado no sólo por empresas nacionales como un tema de enriquecimiento para estrategias financieras, sino, que pueden estar a disposición del público en general con propósitos académicos, comerciales o de importancia y conocimiento en el tema.</w:t>
      </w:r>
    </w:p>
    <w:p w:rsidR="00D63A62" w:rsidRPr="0010141E" w:rsidRDefault="00D63A62" w:rsidP="00283BC4">
      <w:pPr>
        <w:pStyle w:val="NoSpacing"/>
        <w:spacing w:line="360" w:lineRule="auto"/>
        <w:ind w:firstLine="284"/>
        <w:rPr>
          <w:rFonts w:ascii="Arial" w:hAnsi="Arial" w:cs="Arial"/>
          <w:sz w:val="24"/>
          <w:szCs w:val="24"/>
          <w:lang w:val="es-ES"/>
        </w:rPr>
      </w:pPr>
    </w:p>
    <w:p w:rsidR="005E2C89" w:rsidRDefault="00214AA8"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Es por tanto que se hace necesario organizar la información correspondiente de las variables de se</w:t>
      </w:r>
      <w:r w:rsidR="008C4D25">
        <w:rPr>
          <w:rFonts w:ascii="Arial" w:hAnsi="Arial" w:cs="Arial"/>
          <w:sz w:val="24"/>
          <w:szCs w:val="24"/>
          <w:lang w:val="es-ES"/>
        </w:rPr>
        <w:t xml:space="preserve">nsibilización de estas empresas y lograr </w:t>
      </w:r>
      <w:r w:rsidR="005D62D4">
        <w:rPr>
          <w:rFonts w:ascii="Arial" w:hAnsi="Arial" w:cs="Arial"/>
          <w:sz w:val="24"/>
          <w:szCs w:val="24"/>
          <w:lang w:val="es-ES"/>
        </w:rPr>
        <w:t>establecer un formato y presentación de estos datos, para finalmente ser publicada con acceso libre a cualquier persona.</w:t>
      </w:r>
    </w:p>
    <w:p w:rsidR="00E85A9B" w:rsidRDefault="00E85A9B">
      <w:pPr>
        <w:rPr>
          <w:rFonts w:ascii="Arial" w:eastAsiaTheme="majorEastAsia" w:hAnsi="Arial" w:cs="Arial"/>
          <w:b/>
          <w:bCs/>
          <w:sz w:val="26"/>
          <w:szCs w:val="26"/>
          <w:lang w:val="es-MX"/>
        </w:rPr>
      </w:pPr>
    </w:p>
    <w:p w:rsidR="00E85A9B" w:rsidRDefault="00E85A9B">
      <w:pPr>
        <w:rPr>
          <w:rFonts w:ascii="Arial" w:eastAsiaTheme="majorEastAsia" w:hAnsi="Arial" w:cs="Arial"/>
          <w:b/>
          <w:bCs/>
          <w:sz w:val="26"/>
          <w:szCs w:val="26"/>
          <w:lang w:val="es-MX"/>
        </w:rPr>
      </w:pPr>
    </w:p>
    <w:p w:rsidR="00A759BB" w:rsidRDefault="00A759BB">
      <w:pPr>
        <w:rPr>
          <w:rFonts w:ascii="Arial" w:eastAsiaTheme="majorEastAsia" w:hAnsi="Arial" w:cs="Arial"/>
          <w:b/>
          <w:bCs/>
          <w:sz w:val="26"/>
          <w:szCs w:val="26"/>
          <w:lang w:val="es-MX"/>
        </w:rPr>
      </w:pPr>
    </w:p>
    <w:p w:rsidR="00214AA8" w:rsidRPr="0010141E" w:rsidRDefault="00214AA8" w:rsidP="00214AA8">
      <w:pPr>
        <w:pStyle w:val="Heading2"/>
        <w:rPr>
          <w:rFonts w:ascii="Arial" w:hAnsi="Arial" w:cs="Arial"/>
        </w:rPr>
      </w:pPr>
      <w:bookmarkStart w:id="10" w:name="_Toc336458986"/>
      <w:r w:rsidRPr="0010141E">
        <w:rPr>
          <w:rFonts w:ascii="Arial" w:hAnsi="Arial" w:cs="Arial"/>
        </w:rPr>
        <w:lastRenderedPageBreak/>
        <w:t>Objetivos del estudio</w:t>
      </w:r>
      <w:bookmarkEnd w:id="10"/>
      <w:r w:rsidRPr="0010141E">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646340" w:rsidRPr="00646340" w:rsidRDefault="00214AA8" w:rsidP="000F3E84">
      <w:pPr>
        <w:pStyle w:val="NoSpacing"/>
        <w:numPr>
          <w:ilvl w:val="2"/>
          <w:numId w:val="7"/>
        </w:numPr>
        <w:spacing w:line="360" w:lineRule="auto"/>
        <w:rPr>
          <w:rFonts w:ascii="Arial" w:hAnsi="Arial" w:cs="Arial"/>
          <w:b/>
          <w:sz w:val="24"/>
          <w:szCs w:val="24"/>
          <w:lang w:val="es-ES"/>
        </w:rPr>
      </w:pPr>
      <w:r w:rsidRPr="003C5FC6">
        <w:rPr>
          <w:rFonts w:ascii="Arial" w:hAnsi="Arial" w:cs="Arial"/>
          <w:b/>
          <w:sz w:val="24"/>
          <w:szCs w:val="24"/>
          <w:lang w:val="es-ES"/>
        </w:rPr>
        <w:t>General</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 xml:space="preserve">Calcular indicadores y múltiplos de valoración de las empresas no financieras que cotizan en la BNV, a partir de la información </w:t>
      </w:r>
      <w:r w:rsidR="00D91E64">
        <w:rPr>
          <w:rFonts w:ascii="Arial" w:hAnsi="Arial" w:cs="Arial"/>
          <w:sz w:val="24"/>
          <w:szCs w:val="24"/>
          <w:lang w:val="es-ES"/>
        </w:rPr>
        <w:t>de determinados años</w:t>
      </w:r>
      <w:r w:rsidR="00D91E64" w:rsidRPr="0010141E">
        <w:rPr>
          <w:rFonts w:ascii="Arial" w:hAnsi="Arial" w:cs="Arial"/>
          <w:sz w:val="24"/>
          <w:szCs w:val="24"/>
          <w:lang w:val="es-ES"/>
        </w:rPr>
        <w:t xml:space="preserve"> </w:t>
      </w:r>
      <w:r w:rsidRPr="0010141E">
        <w:rPr>
          <w:rFonts w:ascii="Arial" w:hAnsi="Arial" w:cs="Arial"/>
          <w:sz w:val="24"/>
          <w:szCs w:val="24"/>
          <w:lang w:val="es-ES"/>
        </w:rPr>
        <w:t>que se encuentra disponible para el público en general</w:t>
      </w:r>
      <w:r w:rsidR="00C13C2E">
        <w:rPr>
          <w:rFonts w:ascii="Arial" w:hAnsi="Arial" w:cs="Arial"/>
          <w:sz w:val="24"/>
          <w:szCs w:val="24"/>
          <w:lang w:val="es-ES"/>
        </w:rPr>
        <w:t>, que ofrezcan información si</w:t>
      </w:r>
      <w:r w:rsidR="00D91E64">
        <w:rPr>
          <w:rFonts w:ascii="Arial" w:hAnsi="Arial" w:cs="Arial"/>
          <w:sz w:val="24"/>
          <w:szCs w:val="24"/>
          <w:lang w:val="es-ES"/>
        </w:rPr>
        <w:t xml:space="preserve">stemática </w:t>
      </w:r>
      <w:r w:rsidR="00C13C2E">
        <w:rPr>
          <w:rFonts w:ascii="Arial" w:hAnsi="Arial" w:cs="Arial"/>
          <w:sz w:val="24"/>
          <w:szCs w:val="24"/>
          <w:lang w:val="es-ES"/>
        </w:rPr>
        <w:t xml:space="preserve">para </w:t>
      </w:r>
      <w:r w:rsidR="00D91E64">
        <w:rPr>
          <w:rFonts w:ascii="Arial" w:hAnsi="Arial" w:cs="Arial"/>
          <w:sz w:val="24"/>
          <w:szCs w:val="24"/>
          <w:lang w:val="es-ES"/>
        </w:rPr>
        <w:t>la</w:t>
      </w:r>
      <w:r w:rsidR="00C13C2E">
        <w:rPr>
          <w:rFonts w:ascii="Arial" w:hAnsi="Arial" w:cs="Arial"/>
          <w:sz w:val="24"/>
          <w:szCs w:val="24"/>
          <w:lang w:val="es-ES"/>
        </w:rPr>
        <w:t xml:space="preserve"> toma de decisiones.</w:t>
      </w:r>
    </w:p>
    <w:p w:rsidR="00E85A9B" w:rsidRDefault="00E85A9B" w:rsidP="003C5FC6">
      <w:pPr>
        <w:pStyle w:val="NoSpacing"/>
        <w:spacing w:line="360" w:lineRule="auto"/>
        <w:ind w:left="576" w:firstLine="0"/>
        <w:rPr>
          <w:rFonts w:ascii="Arial" w:hAnsi="Arial" w:cs="Arial"/>
          <w:b/>
          <w:sz w:val="24"/>
          <w:szCs w:val="24"/>
          <w:lang w:val="es-ES"/>
        </w:rPr>
      </w:pPr>
    </w:p>
    <w:p w:rsidR="00D91E64" w:rsidRDefault="00D91E64" w:rsidP="003C5FC6">
      <w:pPr>
        <w:pStyle w:val="NoSpacing"/>
        <w:spacing w:line="360" w:lineRule="auto"/>
        <w:ind w:left="576" w:firstLine="0"/>
        <w:rPr>
          <w:rFonts w:ascii="Arial" w:hAnsi="Arial" w:cs="Arial"/>
          <w:b/>
          <w:sz w:val="24"/>
          <w:szCs w:val="24"/>
          <w:lang w:val="es-ES"/>
        </w:rPr>
      </w:pPr>
    </w:p>
    <w:p w:rsidR="00214AA8" w:rsidRPr="003C5FC6" w:rsidRDefault="00214AA8" w:rsidP="000F3E84">
      <w:pPr>
        <w:pStyle w:val="NoSpacing"/>
        <w:numPr>
          <w:ilvl w:val="2"/>
          <w:numId w:val="7"/>
        </w:numPr>
        <w:spacing w:line="360" w:lineRule="auto"/>
        <w:rPr>
          <w:rFonts w:ascii="Arial" w:hAnsi="Arial" w:cs="Arial"/>
          <w:b/>
          <w:sz w:val="24"/>
          <w:szCs w:val="24"/>
          <w:lang w:val="es-ES"/>
        </w:rPr>
      </w:pPr>
      <w:r w:rsidRPr="003C5FC6">
        <w:rPr>
          <w:rFonts w:ascii="Arial" w:hAnsi="Arial" w:cs="Arial"/>
          <w:b/>
          <w:sz w:val="24"/>
          <w:szCs w:val="24"/>
          <w:lang w:val="es-ES"/>
        </w:rPr>
        <w:t>Específicos</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Determinar la importancia de los indicadores y múltiplos de valoración de empresas en el análisis financiero.</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Comparar los indicadores y múltiplos de las diferentes empresas que comprenden el análisis.</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Determinar las empresas con mejores indicadores y múltiplos de valoración</w:t>
      </w:r>
      <w:r w:rsidR="00A759BB">
        <w:rPr>
          <w:rFonts w:ascii="Arial" w:hAnsi="Arial" w:cs="Arial"/>
          <w:sz w:val="24"/>
          <w:szCs w:val="24"/>
          <w:lang w:val="es-ES"/>
        </w:rPr>
        <w:t>.</w:t>
      </w:r>
    </w:p>
    <w:p w:rsidR="00214AA8" w:rsidRPr="000F3E84" w:rsidRDefault="00B344BA"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Hacer público los</w:t>
      </w:r>
      <w:r w:rsidR="00214AA8" w:rsidRPr="0010141E">
        <w:rPr>
          <w:rFonts w:ascii="Arial" w:hAnsi="Arial" w:cs="Arial"/>
          <w:sz w:val="24"/>
          <w:szCs w:val="24"/>
          <w:lang w:val="es-ES"/>
        </w:rPr>
        <w:t xml:space="preserve"> indicadores y múltiplos calculados para </w:t>
      </w:r>
      <w:r w:rsidRPr="0010141E">
        <w:rPr>
          <w:rFonts w:ascii="Arial" w:hAnsi="Arial" w:cs="Arial"/>
          <w:sz w:val="24"/>
          <w:szCs w:val="24"/>
          <w:lang w:val="es-ES"/>
        </w:rPr>
        <w:t>propósitos académicos, comerciales o de interés privado.</w:t>
      </w:r>
    </w:p>
    <w:p w:rsidR="00214AA8" w:rsidRDefault="00214AA8" w:rsidP="00214AA8">
      <w:pPr>
        <w:pStyle w:val="NoSpacing"/>
        <w:spacing w:line="360" w:lineRule="auto"/>
        <w:rPr>
          <w:rFonts w:ascii="Arial" w:hAnsi="Arial" w:cs="Arial"/>
          <w:lang w:val="es-ES"/>
        </w:rPr>
      </w:pPr>
      <w:r w:rsidRPr="0010141E">
        <w:rPr>
          <w:rFonts w:ascii="Arial" w:hAnsi="Arial" w:cs="Arial"/>
          <w:lang w:val="es-ES"/>
        </w:rPr>
        <w:t> </w:t>
      </w:r>
    </w:p>
    <w:p w:rsidR="00A759BB" w:rsidRPr="0010141E" w:rsidRDefault="00A759BB" w:rsidP="00214AA8">
      <w:pPr>
        <w:pStyle w:val="NoSpacing"/>
        <w:spacing w:line="360" w:lineRule="auto"/>
        <w:rPr>
          <w:rFonts w:ascii="Arial" w:hAnsi="Arial" w:cs="Arial"/>
          <w:lang w:val="es-ES"/>
        </w:rPr>
      </w:pPr>
    </w:p>
    <w:p w:rsidR="00214AA8" w:rsidRPr="000F3E84" w:rsidRDefault="00214AA8" w:rsidP="00214AA8">
      <w:pPr>
        <w:pStyle w:val="Heading2"/>
        <w:rPr>
          <w:rFonts w:ascii="Arial" w:hAnsi="Arial" w:cs="Arial"/>
        </w:rPr>
      </w:pPr>
      <w:bookmarkStart w:id="11" w:name="_Toc336458987"/>
      <w:r w:rsidRPr="0010141E">
        <w:rPr>
          <w:rFonts w:ascii="Arial" w:hAnsi="Arial" w:cs="Arial"/>
        </w:rPr>
        <w:t>Alcances</w:t>
      </w:r>
      <w:r w:rsidRPr="000F3E84">
        <w:rPr>
          <w:rFonts w:ascii="Arial" w:hAnsi="Arial" w:cs="Arial"/>
        </w:rPr>
        <w:t xml:space="preserve"> y </w:t>
      </w:r>
      <w:r w:rsidRPr="0010141E">
        <w:rPr>
          <w:rFonts w:ascii="Arial" w:hAnsi="Arial" w:cs="Arial"/>
        </w:rPr>
        <w:t>limitaciones</w:t>
      </w:r>
      <w:bookmarkEnd w:id="11"/>
      <w:r w:rsidRPr="000F3E84">
        <w:rPr>
          <w:rFonts w:ascii="Arial" w:hAnsi="Arial" w:cs="Arial"/>
        </w:rPr>
        <w:t xml:space="preserve"> </w:t>
      </w:r>
    </w:p>
    <w:p w:rsidR="00214AA8" w:rsidRPr="0010141E" w:rsidRDefault="00214AA8" w:rsidP="00214AA8">
      <w:pPr>
        <w:pStyle w:val="NoSpacing"/>
        <w:spacing w:line="360" w:lineRule="auto"/>
        <w:rPr>
          <w:rFonts w:ascii="Arial" w:hAnsi="Arial" w:cs="Arial"/>
          <w:sz w:val="24"/>
          <w:szCs w:val="24"/>
          <w:lang w:val="es-ES"/>
        </w:rPr>
      </w:pPr>
    </w:p>
    <w:p w:rsidR="007B62BC" w:rsidRPr="007B62BC" w:rsidRDefault="007B62BC" w:rsidP="007B62BC">
      <w:pPr>
        <w:pStyle w:val="NoSpacing"/>
        <w:numPr>
          <w:ilvl w:val="2"/>
          <w:numId w:val="7"/>
        </w:numPr>
        <w:spacing w:line="360" w:lineRule="auto"/>
        <w:rPr>
          <w:rFonts w:ascii="Arial" w:hAnsi="Arial" w:cs="Arial"/>
          <w:b/>
          <w:sz w:val="24"/>
          <w:szCs w:val="24"/>
          <w:lang w:val="es-ES"/>
        </w:rPr>
      </w:pPr>
      <w:r w:rsidRPr="007B62BC">
        <w:rPr>
          <w:rFonts w:ascii="Arial" w:hAnsi="Arial" w:cs="Arial"/>
          <w:b/>
          <w:sz w:val="24"/>
          <w:szCs w:val="24"/>
          <w:lang w:val="es-ES"/>
        </w:rPr>
        <w:t>Alcances</w:t>
      </w:r>
    </w:p>
    <w:p w:rsidR="007B62BC" w:rsidRPr="0010141E" w:rsidRDefault="007B62BC" w:rsidP="007B62BC">
      <w:pPr>
        <w:pStyle w:val="NoSpacing"/>
        <w:spacing w:line="360" w:lineRule="auto"/>
        <w:ind w:firstLine="510"/>
        <w:rPr>
          <w:rFonts w:ascii="Arial" w:hAnsi="Arial" w:cs="Arial"/>
          <w:sz w:val="24"/>
          <w:szCs w:val="24"/>
          <w:lang w:val="es-ES"/>
        </w:rPr>
      </w:pPr>
      <w:r w:rsidRPr="0010141E">
        <w:rPr>
          <w:rFonts w:ascii="Arial" w:hAnsi="Arial" w:cs="Arial"/>
          <w:sz w:val="24"/>
          <w:szCs w:val="24"/>
          <w:lang w:val="es-ES"/>
        </w:rPr>
        <w:t xml:space="preserve">Los cálculos </w:t>
      </w:r>
      <w:r>
        <w:rPr>
          <w:rFonts w:ascii="Arial" w:hAnsi="Arial" w:cs="Arial"/>
          <w:sz w:val="24"/>
          <w:szCs w:val="24"/>
          <w:lang w:val="es-ES"/>
        </w:rPr>
        <w:t xml:space="preserve">para las empresas que se listarán más adelante, se basan en la información compilada para </w:t>
      </w:r>
      <w:r w:rsidRPr="0010141E">
        <w:rPr>
          <w:rFonts w:ascii="Arial" w:hAnsi="Arial" w:cs="Arial"/>
          <w:sz w:val="24"/>
          <w:szCs w:val="24"/>
          <w:lang w:val="es-ES"/>
        </w:rPr>
        <w:t>los ú</w:t>
      </w:r>
      <w:r>
        <w:rPr>
          <w:rFonts w:ascii="Arial" w:hAnsi="Arial" w:cs="Arial"/>
          <w:sz w:val="24"/>
          <w:szCs w:val="24"/>
          <w:lang w:val="es-ES"/>
        </w:rPr>
        <w:t>ltimos 5 años, del 2007 al 2011, de la Bolsa Nacional de Valores.</w:t>
      </w:r>
    </w:p>
    <w:p w:rsidR="007B62BC" w:rsidRDefault="007B62BC" w:rsidP="007B62BC">
      <w:pPr>
        <w:pStyle w:val="NoSpacing"/>
        <w:spacing w:line="360" w:lineRule="auto"/>
        <w:ind w:firstLine="510"/>
        <w:rPr>
          <w:rFonts w:ascii="Arial" w:hAnsi="Arial" w:cs="Arial"/>
          <w:sz w:val="24"/>
          <w:szCs w:val="24"/>
          <w:lang w:val="es-ES"/>
        </w:rPr>
      </w:pPr>
    </w:p>
    <w:p w:rsidR="00214AA8" w:rsidRDefault="00214AA8" w:rsidP="007B62BC">
      <w:pPr>
        <w:pStyle w:val="NoSpacing"/>
        <w:spacing w:line="360" w:lineRule="auto"/>
        <w:ind w:firstLine="510"/>
        <w:rPr>
          <w:rFonts w:ascii="Arial" w:hAnsi="Arial" w:cs="Arial"/>
          <w:sz w:val="24"/>
          <w:szCs w:val="24"/>
          <w:lang w:val="es-ES"/>
        </w:rPr>
      </w:pPr>
      <w:r w:rsidRPr="0010141E">
        <w:rPr>
          <w:rFonts w:ascii="Arial" w:hAnsi="Arial" w:cs="Arial"/>
          <w:sz w:val="24"/>
          <w:szCs w:val="24"/>
          <w:lang w:val="es-ES"/>
        </w:rPr>
        <w:t xml:space="preserve">Los indicadores a </w:t>
      </w:r>
      <w:r w:rsidR="007B62BC">
        <w:rPr>
          <w:rFonts w:ascii="Arial" w:hAnsi="Arial" w:cs="Arial"/>
          <w:sz w:val="24"/>
          <w:szCs w:val="24"/>
          <w:lang w:val="es-ES"/>
        </w:rPr>
        <w:t>considerar</w:t>
      </w:r>
      <w:r w:rsidRPr="0010141E">
        <w:rPr>
          <w:rFonts w:ascii="Arial" w:hAnsi="Arial" w:cs="Arial"/>
          <w:sz w:val="24"/>
          <w:szCs w:val="24"/>
          <w:lang w:val="es-ES"/>
        </w:rPr>
        <w:t xml:space="preserve"> son los siguientes:</w:t>
      </w:r>
    </w:p>
    <w:p w:rsidR="007B62BC" w:rsidRPr="0010141E" w:rsidRDefault="007B62BC" w:rsidP="007B62BC">
      <w:pPr>
        <w:pStyle w:val="NoSpacing"/>
        <w:spacing w:line="360" w:lineRule="auto"/>
        <w:ind w:firstLine="510"/>
        <w:rPr>
          <w:rFonts w:ascii="Arial" w:hAnsi="Arial" w:cs="Arial"/>
          <w:sz w:val="24"/>
          <w:szCs w:val="24"/>
          <w:lang w:val="es-ES"/>
        </w:rPr>
      </w:pPr>
    </w:p>
    <w:p w:rsidR="00214AA8" w:rsidRPr="0010141E" w:rsidRDefault="00214AA8" w:rsidP="007B62BC">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EBITDA</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w:t>
      </w:r>
    </w:p>
    <w:p w:rsidR="00214AA8" w:rsidRPr="0010141E" w:rsidRDefault="00214AA8" w:rsidP="000F3E84">
      <w:pPr>
        <w:pStyle w:val="NoSpacing"/>
        <w:numPr>
          <w:ilvl w:val="0"/>
          <w:numId w:val="9"/>
        </w:numPr>
        <w:spacing w:line="360" w:lineRule="auto"/>
        <w:rPr>
          <w:rFonts w:ascii="Arial" w:hAnsi="Arial" w:cs="Arial"/>
          <w:sz w:val="24"/>
          <w:szCs w:val="24"/>
          <w:lang w:val="es-ES"/>
        </w:rPr>
      </w:pPr>
      <w:r w:rsidRPr="0010141E">
        <w:rPr>
          <w:rFonts w:ascii="Arial" w:hAnsi="Arial" w:cs="Arial"/>
          <w:sz w:val="24"/>
          <w:szCs w:val="24"/>
          <w:lang w:val="es-ES"/>
        </w:rPr>
        <w:t>EBIT (1-t)</w:t>
      </w:r>
    </w:p>
    <w:p w:rsidR="00214AA8" w:rsidRPr="0010141E" w:rsidRDefault="00214AA8" w:rsidP="003C5FC6">
      <w:pPr>
        <w:pStyle w:val="NoSpacing"/>
        <w:spacing w:line="360" w:lineRule="auto"/>
        <w:ind w:firstLine="360"/>
        <w:rPr>
          <w:rFonts w:ascii="Arial" w:hAnsi="Arial" w:cs="Arial"/>
          <w:sz w:val="24"/>
          <w:szCs w:val="24"/>
          <w:lang w:val="es-ES"/>
        </w:rPr>
      </w:pPr>
      <w:r w:rsidRPr="0010141E">
        <w:rPr>
          <w:rFonts w:ascii="Arial" w:hAnsi="Arial" w:cs="Arial"/>
          <w:sz w:val="24"/>
          <w:szCs w:val="24"/>
          <w:lang w:val="es-ES"/>
        </w:rPr>
        <w:lastRenderedPageBreak/>
        <w:t>Dentro de los múltiplo</w:t>
      </w:r>
      <w:r w:rsidR="007B62BC">
        <w:rPr>
          <w:rFonts w:ascii="Arial" w:hAnsi="Arial" w:cs="Arial"/>
          <w:sz w:val="24"/>
          <w:szCs w:val="24"/>
          <w:lang w:val="es-ES"/>
        </w:rPr>
        <w:t>s de valoración que se calculará</w:t>
      </w:r>
      <w:r w:rsidRPr="0010141E">
        <w:rPr>
          <w:rFonts w:ascii="Arial" w:hAnsi="Arial" w:cs="Arial"/>
          <w:sz w:val="24"/>
          <w:szCs w:val="24"/>
          <w:lang w:val="es-ES"/>
        </w:rPr>
        <w:t>n se encuentran:</w:t>
      </w:r>
    </w:p>
    <w:p w:rsidR="00214AA8" w:rsidRPr="0010141E" w:rsidRDefault="00214AA8" w:rsidP="00214AA8">
      <w:pPr>
        <w:pStyle w:val="NoSpacing"/>
        <w:spacing w:line="360" w:lineRule="auto"/>
        <w:rPr>
          <w:rFonts w:ascii="Arial" w:hAnsi="Arial" w:cs="Arial"/>
          <w:sz w:val="24"/>
          <w:szCs w:val="24"/>
          <w:lang w:val="es-ES"/>
        </w:rPr>
      </w:pPr>
    </w:p>
    <w:tbl>
      <w:tblPr>
        <w:tblStyle w:val="TableGrid"/>
        <w:tblW w:w="5243"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7"/>
        <w:gridCol w:w="3348"/>
        <w:gridCol w:w="3346"/>
      </w:tblGrid>
      <w:tr w:rsidR="00381201" w:rsidRPr="0010141E" w:rsidTr="00381201">
        <w:trPr>
          <w:trHeight w:val="484"/>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Valor/EBITDA</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Valor/Utilidades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Precio/Utilidades</w:t>
            </w:r>
          </w:p>
        </w:tc>
      </w:tr>
      <w:tr w:rsidR="00381201" w:rsidRPr="0010141E" w:rsidTr="00381201">
        <w:trPr>
          <w:trHeight w:val="469"/>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Valor/Ventas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Precio/Ventas</w:t>
            </w:r>
          </w:p>
        </w:tc>
      </w:tr>
      <w:tr w:rsidR="00381201" w:rsidRPr="0010141E" w:rsidTr="00381201">
        <w:trPr>
          <w:trHeight w:val="484"/>
        </w:trPr>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Valor/EBIT(1-t)</w:t>
            </w:r>
          </w:p>
        </w:tc>
        <w:tc>
          <w:tcPr>
            <w:tcW w:w="1667"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Valor/Valor en Libros</w:t>
            </w:r>
          </w:p>
        </w:tc>
        <w:tc>
          <w:tcPr>
            <w:tcW w:w="1666" w:type="pct"/>
            <w:vAlign w:val="center"/>
          </w:tcPr>
          <w:p w:rsidR="00214AA8" w:rsidRPr="0010141E" w:rsidRDefault="00214AA8" w:rsidP="003273B4">
            <w:pPr>
              <w:pStyle w:val="NoSpacing"/>
              <w:numPr>
                <w:ilvl w:val="0"/>
                <w:numId w:val="11"/>
              </w:numPr>
              <w:spacing w:line="360" w:lineRule="auto"/>
              <w:jc w:val="left"/>
              <w:rPr>
                <w:rFonts w:ascii="Arial" w:hAnsi="Arial" w:cs="Arial"/>
                <w:sz w:val="24"/>
                <w:szCs w:val="24"/>
                <w:lang w:val="es-ES"/>
              </w:rPr>
            </w:pPr>
            <w:r w:rsidRPr="0010141E">
              <w:rPr>
                <w:rFonts w:ascii="Arial" w:hAnsi="Arial" w:cs="Arial"/>
                <w:sz w:val="24"/>
                <w:szCs w:val="24"/>
                <w:lang w:val="es-ES"/>
              </w:rPr>
              <w:t>Precio/Valor en libros</w:t>
            </w:r>
          </w:p>
        </w:tc>
      </w:tr>
    </w:tbl>
    <w:p w:rsidR="00214AA8" w:rsidRPr="0010141E" w:rsidRDefault="00214AA8" w:rsidP="003C5FC6">
      <w:pPr>
        <w:pStyle w:val="NoSpacing"/>
        <w:spacing w:line="360" w:lineRule="auto"/>
        <w:jc w:val="left"/>
        <w:rPr>
          <w:rFonts w:ascii="Arial" w:hAnsi="Arial" w:cs="Arial"/>
          <w:sz w:val="24"/>
          <w:szCs w:val="24"/>
          <w:lang w:val="es-ES"/>
        </w:rPr>
      </w:pPr>
    </w:p>
    <w:p w:rsidR="009122CD" w:rsidRPr="0010141E" w:rsidRDefault="009122CD">
      <w:pPr>
        <w:rPr>
          <w:rFonts w:ascii="Arial" w:hAnsi="Arial" w:cs="Arial"/>
          <w:sz w:val="24"/>
          <w:szCs w:val="24"/>
          <w:lang w:val="es-ES"/>
        </w:rPr>
      </w:pPr>
    </w:p>
    <w:p w:rsidR="00214AA8" w:rsidRPr="0010141E" w:rsidRDefault="009C26C1"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Además, se calculará</w:t>
      </w:r>
      <w:r w:rsidR="00214AA8" w:rsidRPr="0010141E">
        <w:rPr>
          <w:rFonts w:ascii="Arial" w:hAnsi="Arial" w:cs="Arial"/>
          <w:sz w:val="24"/>
          <w:szCs w:val="24"/>
          <w:lang w:val="es-ES"/>
        </w:rPr>
        <w:t xml:space="preserve"> la tasa de descuento por medio del costo promedio ponderado de capital junto con sus componentes:</w:t>
      </w:r>
    </w:p>
    <w:p w:rsidR="00214AA8" w:rsidRPr="0010141E" w:rsidRDefault="00214AA8" w:rsidP="003C5FC6">
      <w:pPr>
        <w:pStyle w:val="NoSpacing"/>
        <w:spacing w:line="360" w:lineRule="auto"/>
        <w:rPr>
          <w:rFonts w:ascii="Arial" w:hAnsi="Arial" w:cs="Arial"/>
          <w:sz w:val="24"/>
          <w:szCs w:val="24"/>
          <w:lang w:val="es-ES"/>
        </w:rPr>
      </w:pPr>
    </w:p>
    <w:p w:rsidR="00214AA8" w:rsidRPr="0010141E" w:rsidRDefault="00214AA8" w:rsidP="003C5FC6">
      <w:pPr>
        <w:pStyle w:val="NoSpacing"/>
        <w:spacing w:line="360" w:lineRule="auto"/>
        <w:rPr>
          <w:rFonts w:ascii="Arial" w:hAnsi="Arial" w:cs="Arial"/>
          <w:sz w:val="24"/>
          <w:szCs w:val="24"/>
          <w:lang w:val="es-ES"/>
        </w:rPr>
        <w:sectPr w:rsidR="00214AA8" w:rsidRPr="0010141E" w:rsidSect="00643B75">
          <w:footerReference w:type="default" r:id="rId9"/>
          <w:pgSz w:w="12240" w:h="15840"/>
          <w:pgMar w:top="1440" w:right="1440" w:bottom="1440" w:left="1440" w:header="720" w:footer="720" w:gutter="0"/>
          <w:cols w:space="720"/>
          <w:titlePg/>
          <w:docGrid w:linePitch="360"/>
        </w:sectPr>
      </w:pPr>
    </w:p>
    <w:p w:rsidR="00214AA8" w:rsidRPr="0010141E" w:rsidRDefault="00214AA8" w:rsidP="00995988">
      <w:pPr>
        <w:pStyle w:val="NoSpacing"/>
        <w:numPr>
          <w:ilvl w:val="0"/>
          <w:numId w:val="12"/>
        </w:numPr>
        <w:spacing w:line="360" w:lineRule="auto"/>
        <w:rPr>
          <w:rFonts w:ascii="Arial" w:hAnsi="Arial" w:cs="Arial"/>
          <w:sz w:val="24"/>
          <w:szCs w:val="24"/>
          <w:lang w:val="es-ES"/>
        </w:rPr>
      </w:pPr>
      <w:proofErr w:type="spellStart"/>
      <w:r w:rsidRPr="0010141E">
        <w:rPr>
          <w:rFonts w:ascii="Arial" w:hAnsi="Arial" w:cs="Arial"/>
          <w:sz w:val="24"/>
          <w:szCs w:val="24"/>
          <w:lang w:val="es-ES"/>
        </w:rPr>
        <w:lastRenderedPageBreak/>
        <w:t>Ke</w:t>
      </w:r>
      <w:proofErr w:type="spellEnd"/>
    </w:p>
    <w:p w:rsidR="00214AA8" w:rsidRPr="0010141E" w:rsidRDefault="00214AA8" w:rsidP="00995988">
      <w:pPr>
        <w:pStyle w:val="NoSpacing"/>
        <w:numPr>
          <w:ilvl w:val="0"/>
          <w:numId w:val="12"/>
        </w:numPr>
        <w:spacing w:line="360" w:lineRule="auto"/>
        <w:rPr>
          <w:rFonts w:ascii="Arial" w:hAnsi="Arial" w:cs="Arial"/>
          <w:sz w:val="24"/>
          <w:szCs w:val="24"/>
          <w:lang w:val="es-ES"/>
        </w:rPr>
      </w:pPr>
      <w:proofErr w:type="spellStart"/>
      <w:r w:rsidRPr="0010141E">
        <w:rPr>
          <w:rFonts w:ascii="Arial" w:hAnsi="Arial" w:cs="Arial"/>
          <w:sz w:val="24"/>
          <w:szCs w:val="24"/>
          <w:lang w:val="es-ES"/>
        </w:rPr>
        <w:t>Kd</w:t>
      </w:r>
      <w:proofErr w:type="spellEnd"/>
    </w:p>
    <w:p w:rsidR="00214AA8" w:rsidRPr="0010141E" w:rsidRDefault="00214AA8" w:rsidP="00995988">
      <w:pPr>
        <w:pStyle w:val="NoSpacing"/>
        <w:numPr>
          <w:ilvl w:val="0"/>
          <w:numId w:val="12"/>
        </w:numPr>
        <w:spacing w:line="360" w:lineRule="auto"/>
        <w:rPr>
          <w:rFonts w:ascii="Arial" w:hAnsi="Arial" w:cs="Arial"/>
          <w:sz w:val="24"/>
          <w:szCs w:val="24"/>
          <w:lang w:val="es-ES"/>
        </w:rPr>
      </w:pPr>
      <w:r w:rsidRPr="0010141E">
        <w:rPr>
          <w:rFonts w:ascii="Arial" w:hAnsi="Arial" w:cs="Arial"/>
          <w:sz w:val="24"/>
          <w:szCs w:val="24"/>
          <w:lang w:val="es-ES"/>
        </w:rPr>
        <w:t>Proporción Deuda / Patrimonio</w:t>
      </w:r>
    </w:p>
    <w:p w:rsidR="00214AA8" w:rsidRPr="0010141E" w:rsidRDefault="00214AA8" w:rsidP="00995988">
      <w:pPr>
        <w:pStyle w:val="NoSpacing"/>
        <w:numPr>
          <w:ilvl w:val="0"/>
          <w:numId w:val="12"/>
        </w:numPr>
        <w:spacing w:line="360" w:lineRule="auto"/>
        <w:rPr>
          <w:rFonts w:ascii="Arial" w:hAnsi="Arial" w:cs="Arial"/>
          <w:sz w:val="24"/>
          <w:szCs w:val="24"/>
          <w:lang w:val="es-ES"/>
        </w:rPr>
      </w:pPr>
      <w:r w:rsidRPr="0010141E">
        <w:rPr>
          <w:rFonts w:ascii="Arial" w:hAnsi="Arial" w:cs="Arial"/>
          <w:sz w:val="24"/>
          <w:szCs w:val="24"/>
          <w:lang w:val="es-ES"/>
        </w:rPr>
        <w:lastRenderedPageBreak/>
        <w:t>Beta</w:t>
      </w:r>
    </w:p>
    <w:p w:rsidR="00214AA8" w:rsidRPr="0010141E" w:rsidRDefault="00214AA8" w:rsidP="00995988">
      <w:pPr>
        <w:pStyle w:val="NoSpacing"/>
        <w:numPr>
          <w:ilvl w:val="0"/>
          <w:numId w:val="12"/>
        </w:numPr>
        <w:spacing w:line="360" w:lineRule="auto"/>
        <w:rPr>
          <w:rFonts w:ascii="Arial" w:hAnsi="Arial" w:cs="Arial"/>
          <w:sz w:val="24"/>
          <w:szCs w:val="24"/>
          <w:lang w:val="es-ES"/>
        </w:rPr>
        <w:sectPr w:rsidR="00214AA8" w:rsidRPr="0010141E" w:rsidSect="00214AA8">
          <w:type w:val="continuous"/>
          <w:pgSz w:w="12240" w:h="15840"/>
          <w:pgMar w:top="1440" w:right="1440" w:bottom="1440" w:left="1440" w:header="720" w:footer="720" w:gutter="0"/>
          <w:cols w:num="2" w:space="720"/>
          <w:docGrid w:linePitch="360"/>
        </w:sectPr>
      </w:pPr>
      <w:r w:rsidRPr="0010141E">
        <w:rPr>
          <w:rFonts w:ascii="Arial" w:hAnsi="Arial" w:cs="Arial"/>
          <w:sz w:val="24"/>
          <w:szCs w:val="24"/>
          <w:lang w:val="es-ES"/>
        </w:rPr>
        <w:t>CPPC</w:t>
      </w:r>
    </w:p>
    <w:p w:rsidR="00214AA8" w:rsidRDefault="00214AA8" w:rsidP="00995988">
      <w:pPr>
        <w:pStyle w:val="NoSpacing"/>
        <w:spacing w:line="360" w:lineRule="auto"/>
        <w:ind w:firstLine="0"/>
        <w:rPr>
          <w:rFonts w:ascii="Arial" w:hAnsi="Arial" w:cs="Arial"/>
          <w:lang w:val="es-ES"/>
        </w:rPr>
      </w:pPr>
    </w:p>
    <w:p w:rsidR="009122CD" w:rsidRPr="0010141E" w:rsidRDefault="009122CD" w:rsidP="007F0164">
      <w:pPr>
        <w:pStyle w:val="NoSpacing"/>
        <w:spacing w:line="360" w:lineRule="auto"/>
        <w:ind w:firstLine="284"/>
        <w:rPr>
          <w:rFonts w:ascii="Arial" w:hAnsi="Arial" w:cs="Arial"/>
          <w:sz w:val="24"/>
          <w:szCs w:val="24"/>
          <w:lang w:val="es-ES"/>
        </w:rPr>
      </w:pPr>
    </w:p>
    <w:p w:rsidR="00214AA8" w:rsidRPr="0010141E" w:rsidRDefault="00214AA8" w:rsidP="007F0164">
      <w:pPr>
        <w:pStyle w:val="NoSpacing"/>
        <w:spacing w:line="360" w:lineRule="auto"/>
        <w:ind w:firstLine="284"/>
        <w:rPr>
          <w:rFonts w:ascii="Arial" w:hAnsi="Arial" w:cs="Arial"/>
          <w:sz w:val="24"/>
          <w:szCs w:val="24"/>
          <w:lang w:val="es-ES"/>
        </w:rPr>
      </w:pPr>
      <w:r w:rsidRPr="0010141E">
        <w:rPr>
          <w:rFonts w:ascii="Arial" w:hAnsi="Arial" w:cs="Arial"/>
          <w:sz w:val="24"/>
          <w:szCs w:val="24"/>
          <w:lang w:val="es-ES"/>
        </w:rPr>
        <w:t>Las empresas que comprende el análisis son las siguientes:</w:t>
      </w:r>
    </w:p>
    <w:p w:rsidR="00214AA8" w:rsidRPr="0010141E" w:rsidRDefault="00214AA8" w:rsidP="00214AA8">
      <w:pPr>
        <w:pStyle w:val="NoSpacing"/>
        <w:spacing w:line="360" w:lineRule="auto"/>
        <w:rPr>
          <w:rFonts w:ascii="Arial" w:hAnsi="Arial" w:cs="Arial"/>
          <w:sz w:val="24"/>
          <w:szCs w:val="24"/>
          <w:lang w:val="es-ES"/>
        </w:rPr>
      </w:pPr>
    </w:p>
    <w:p w:rsidR="00214AA8" w:rsidRPr="0010141E" w:rsidRDefault="00214AA8" w:rsidP="00995988">
      <w:pPr>
        <w:pStyle w:val="NoSpacing"/>
        <w:numPr>
          <w:ilvl w:val="0"/>
          <w:numId w:val="13"/>
        </w:numPr>
        <w:spacing w:line="360" w:lineRule="auto"/>
        <w:rPr>
          <w:rFonts w:ascii="Arial" w:hAnsi="Arial" w:cs="Arial"/>
          <w:sz w:val="24"/>
          <w:szCs w:val="24"/>
        </w:rPr>
      </w:pPr>
      <w:r w:rsidRPr="0010141E">
        <w:rPr>
          <w:rFonts w:ascii="Arial" w:hAnsi="Arial" w:cs="Arial"/>
          <w:sz w:val="24"/>
          <w:szCs w:val="24"/>
        </w:rPr>
        <w:t>AD ASTRA Rocket Company (ASTRA)</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Corporación ILG Internacional, S.A. (CIMP)</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Inmobiliaria Comercial del Oeste S.A.</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Inmobiliaria ENUR S.A. (ENUR)</w:t>
      </w:r>
    </w:p>
    <w:p w:rsidR="00214AA8" w:rsidRPr="0010141E" w:rsidRDefault="00214AA8" w:rsidP="00995988">
      <w:pPr>
        <w:pStyle w:val="NoSpacing"/>
        <w:numPr>
          <w:ilvl w:val="0"/>
          <w:numId w:val="13"/>
        </w:numPr>
        <w:spacing w:line="360" w:lineRule="auto"/>
        <w:rPr>
          <w:rFonts w:ascii="Arial" w:hAnsi="Arial" w:cs="Arial"/>
          <w:sz w:val="24"/>
          <w:szCs w:val="24"/>
        </w:rPr>
      </w:pPr>
      <w:r w:rsidRPr="0010141E">
        <w:rPr>
          <w:rFonts w:ascii="Arial" w:hAnsi="Arial" w:cs="Arial"/>
          <w:sz w:val="24"/>
          <w:szCs w:val="24"/>
        </w:rPr>
        <w:t>Florida Ice and Farm Company S.A. (FIFCO)</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Vidriera Centroamericana S.A. (VICES)</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 xml:space="preserve">La </w:t>
      </w:r>
      <w:proofErr w:type="spellStart"/>
      <w:r w:rsidRPr="0010141E">
        <w:rPr>
          <w:rFonts w:ascii="Arial" w:hAnsi="Arial" w:cs="Arial"/>
          <w:sz w:val="24"/>
          <w:szCs w:val="24"/>
          <w:lang w:val="es-ES"/>
        </w:rPr>
        <w:t>Nacion</w:t>
      </w:r>
      <w:proofErr w:type="spellEnd"/>
      <w:r w:rsidRPr="0010141E">
        <w:rPr>
          <w:rFonts w:ascii="Arial" w:hAnsi="Arial" w:cs="Arial"/>
          <w:sz w:val="24"/>
          <w:szCs w:val="24"/>
          <w:lang w:val="es-ES"/>
        </w:rPr>
        <w:t xml:space="preserve"> S.A. (NACIO)</w:t>
      </w:r>
    </w:p>
    <w:p w:rsidR="00214AA8" w:rsidRPr="0010141E" w:rsidRDefault="00214AA8" w:rsidP="00995988">
      <w:pPr>
        <w:pStyle w:val="NoSpacing"/>
        <w:numPr>
          <w:ilvl w:val="0"/>
          <w:numId w:val="13"/>
        </w:numPr>
        <w:spacing w:line="360" w:lineRule="auto"/>
        <w:rPr>
          <w:rFonts w:ascii="Arial" w:hAnsi="Arial" w:cs="Arial"/>
          <w:sz w:val="24"/>
          <w:szCs w:val="24"/>
        </w:rPr>
      </w:pPr>
      <w:proofErr w:type="spellStart"/>
      <w:r w:rsidRPr="0010141E">
        <w:rPr>
          <w:rFonts w:ascii="Arial" w:hAnsi="Arial" w:cs="Arial"/>
          <w:sz w:val="24"/>
          <w:szCs w:val="24"/>
        </w:rPr>
        <w:t>Grupo</w:t>
      </w:r>
      <w:proofErr w:type="spellEnd"/>
      <w:r w:rsidRPr="0010141E">
        <w:rPr>
          <w:rFonts w:ascii="Arial" w:hAnsi="Arial" w:cs="Arial"/>
          <w:sz w:val="24"/>
          <w:szCs w:val="24"/>
        </w:rPr>
        <w:t xml:space="preserve"> BRITT N.V. (GBRIT)</w:t>
      </w:r>
    </w:p>
    <w:p w:rsidR="00214AA8" w:rsidRPr="0010141E" w:rsidRDefault="00214AA8" w:rsidP="00995988">
      <w:pPr>
        <w:pStyle w:val="NoSpacing"/>
        <w:numPr>
          <w:ilvl w:val="0"/>
          <w:numId w:val="13"/>
        </w:numPr>
        <w:spacing w:line="360" w:lineRule="auto"/>
        <w:rPr>
          <w:rFonts w:ascii="Arial" w:hAnsi="Arial" w:cs="Arial"/>
          <w:sz w:val="24"/>
          <w:szCs w:val="24"/>
          <w:lang w:val="es-ES"/>
        </w:rPr>
      </w:pPr>
      <w:proofErr w:type="spellStart"/>
      <w:r w:rsidRPr="0010141E">
        <w:rPr>
          <w:rFonts w:ascii="Arial" w:hAnsi="Arial" w:cs="Arial"/>
          <w:sz w:val="24"/>
          <w:szCs w:val="24"/>
          <w:lang w:val="es-ES"/>
        </w:rPr>
        <w:t>Compañia</w:t>
      </w:r>
      <w:proofErr w:type="spellEnd"/>
      <w:r w:rsidRPr="0010141E">
        <w:rPr>
          <w:rFonts w:ascii="Arial" w:hAnsi="Arial" w:cs="Arial"/>
          <w:sz w:val="24"/>
          <w:szCs w:val="24"/>
          <w:lang w:val="es-ES"/>
        </w:rPr>
        <w:t xml:space="preserve"> Nacional de Fuerza Y Luz S A  (CFLUZ)</w:t>
      </w:r>
    </w:p>
    <w:p w:rsidR="00214AA8" w:rsidRPr="0010141E" w:rsidRDefault="00214AA8" w:rsidP="00995988">
      <w:pPr>
        <w:pStyle w:val="NoSpacing"/>
        <w:numPr>
          <w:ilvl w:val="0"/>
          <w:numId w:val="13"/>
        </w:numPr>
        <w:spacing w:line="360" w:lineRule="auto"/>
        <w:rPr>
          <w:rFonts w:ascii="Arial" w:hAnsi="Arial" w:cs="Arial"/>
          <w:sz w:val="24"/>
          <w:szCs w:val="24"/>
          <w:lang w:val="es-ES"/>
        </w:rPr>
      </w:pPr>
      <w:r w:rsidRPr="0010141E">
        <w:rPr>
          <w:rFonts w:ascii="Arial" w:hAnsi="Arial" w:cs="Arial"/>
          <w:sz w:val="24"/>
          <w:szCs w:val="24"/>
          <w:lang w:val="es-ES"/>
        </w:rPr>
        <w:t>Instituto Costarricense de Electricidad (ICE)</w:t>
      </w:r>
    </w:p>
    <w:p w:rsidR="00214AA8" w:rsidRDefault="00214AA8"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Default="00A759BB" w:rsidP="00214AA8">
      <w:pPr>
        <w:pStyle w:val="NoSpacing"/>
        <w:spacing w:line="360" w:lineRule="auto"/>
        <w:rPr>
          <w:rFonts w:ascii="Arial" w:hAnsi="Arial" w:cs="Arial"/>
          <w:lang w:val="es-ES"/>
        </w:rPr>
      </w:pPr>
    </w:p>
    <w:p w:rsidR="00A759BB" w:rsidRPr="007B62BC" w:rsidRDefault="00A759BB" w:rsidP="00A759BB">
      <w:pPr>
        <w:pStyle w:val="NoSpacing"/>
        <w:numPr>
          <w:ilvl w:val="2"/>
          <w:numId w:val="7"/>
        </w:numPr>
        <w:spacing w:line="360" w:lineRule="auto"/>
        <w:rPr>
          <w:rFonts w:ascii="Arial" w:hAnsi="Arial" w:cs="Arial"/>
          <w:b/>
          <w:sz w:val="24"/>
          <w:szCs w:val="24"/>
          <w:lang w:val="es-ES"/>
        </w:rPr>
      </w:pPr>
      <w:r>
        <w:rPr>
          <w:rFonts w:ascii="Arial" w:hAnsi="Arial" w:cs="Arial"/>
          <w:b/>
          <w:sz w:val="24"/>
          <w:szCs w:val="24"/>
          <w:lang w:val="es-ES"/>
        </w:rPr>
        <w:lastRenderedPageBreak/>
        <w:t>Limitaciones</w:t>
      </w:r>
    </w:p>
    <w:p w:rsidR="008F3552" w:rsidRDefault="008F3552" w:rsidP="00214AA8">
      <w:pPr>
        <w:pStyle w:val="NoSpacing"/>
        <w:spacing w:line="360" w:lineRule="auto"/>
        <w:rPr>
          <w:rFonts w:ascii="Arial" w:hAnsi="Arial" w:cs="Arial"/>
          <w:lang w:val="es-ES"/>
        </w:rPr>
      </w:pPr>
    </w:p>
    <w:p w:rsidR="008F3552" w:rsidRDefault="008F3552" w:rsidP="008F3552">
      <w:pPr>
        <w:pStyle w:val="NoSpacing"/>
        <w:spacing w:line="360" w:lineRule="auto"/>
        <w:ind w:firstLine="510"/>
        <w:rPr>
          <w:rFonts w:ascii="Arial" w:hAnsi="Arial" w:cs="Arial"/>
          <w:sz w:val="24"/>
          <w:szCs w:val="24"/>
          <w:lang w:val="es-ES"/>
        </w:rPr>
      </w:pPr>
      <w:r>
        <w:rPr>
          <w:rFonts w:ascii="Arial" w:hAnsi="Arial" w:cs="Arial"/>
          <w:sz w:val="24"/>
          <w:szCs w:val="24"/>
          <w:lang w:val="es-ES"/>
        </w:rPr>
        <w:t>Es importante enfatizar las siguientes restricciones para este estudio:</w:t>
      </w:r>
    </w:p>
    <w:p w:rsidR="008F3552" w:rsidRDefault="008F3552" w:rsidP="008F3552">
      <w:pPr>
        <w:pStyle w:val="NoSpacing"/>
        <w:spacing w:line="360" w:lineRule="auto"/>
        <w:ind w:firstLine="510"/>
        <w:rPr>
          <w:rFonts w:ascii="Arial" w:hAnsi="Arial" w:cs="Arial"/>
          <w:sz w:val="24"/>
          <w:szCs w:val="24"/>
          <w:lang w:val="es-ES"/>
        </w:rPr>
      </w:pPr>
    </w:p>
    <w:p w:rsidR="008F3552" w:rsidRDefault="008F355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 xml:space="preserve">Las empresas analizadas corresponden a diversas industrias del mercado, asimismo como su tamaño y participación dentro de </w:t>
      </w:r>
      <w:r w:rsidR="00901486">
        <w:rPr>
          <w:rFonts w:ascii="Arial" w:hAnsi="Arial" w:cs="Arial"/>
          <w:sz w:val="24"/>
          <w:szCs w:val="24"/>
          <w:lang w:val="es-ES"/>
        </w:rPr>
        <w:t>éstos</w:t>
      </w:r>
      <w:r>
        <w:rPr>
          <w:rFonts w:ascii="Arial" w:hAnsi="Arial" w:cs="Arial"/>
          <w:sz w:val="24"/>
          <w:szCs w:val="24"/>
          <w:lang w:val="es-ES"/>
        </w:rPr>
        <w:t>.</w:t>
      </w:r>
    </w:p>
    <w:p w:rsidR="00D676FA" w:rsidRDefault="00D676FA" w:rsidP="00D676FA">
      <w:pPr>
        <w:pStyle w:val="NoSpacing"/>
        <w:spacing w:line="360" w:lineRule="auto"/>
        <w:ind w:left="870" w:firstLine="0"/>
        <w:rPr>
          <w:rFonts w:ascii="Arial" w:hAnsi="Arial" w:cs="Arial"/>
          <w:sz w:val="24"/>
          <w:szCs w:val="24"/>
          <w:lang w:val="es-ES"/>
        </w:rPr>
      </w:pPr>
    </w:p>
    <w:p w:rsidR="008F3552" w:rsidRDefault="008F355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El estu</w:t>
      </w:r>
      <w:r w:rsidR="00901486">
        <w:rPr>
          <w:rFonts w:ascii="Arial" w:hAnsi="Arial" w:cs="Arial"/>
          <w:sz w:val="24"/>
          <w:szCs w:val="24"/>
          <w:lang w:val="es-ES"/>
        </w:rPr>
        <w:t>dio comprende los estados auditados de las empresas, que si bien tienen correspondencia con un estándar, es posible que no toda la información sea homogénea</w:t>
      </w:r>
      <w:r w:rsidR="00D676FA">
        <w:rPr>
          <w:rFonts w:ascii="Arial" w:hAnsi="Arial" w:cs="Arial"/>
          <w:sz w:val="24"/>
          <w:szCs w:val="24"/>
          <w:lang w:val="es-ES"/>
        </w:rPr>
        <w:t xml:space="preserve"> o se encuentre completa.</w:t>
      </w:r>
    </w:p>
    <w:p w:rsidR="00D676FA" w:rsidRDefault="00D676FA" w:rsidP="00D676FA">
      <w:pPr>
        <w:pStyle w:val="ListParagraph"/>
        <w:rPr>
          <w:rFonts w:ascii="Arial" w:hAnsi="Arial" w:cs="Arial"/>
          <w:sz w:val="24"/>
          <w:szCs w:val="24"/>
          <w:lang w:val="es-ES"/>
        </w:rPr>
      </w:pPr>
    </w:p>
    <w:p w:rsidR="00D676FA" w:rsidRDefault="00FD1A02" w:rsidP="008F3552">
      <w:pPr>
        <w:pStyle w:val="NoSpacing"/>
        <w:numPr>
          <w:ilvl w:val="0"/>
          <w:numId w:val="16"/>
        </w:numPr>
        <w:spacing w:line="360" w:lineRule="auto"/>
        <w:rPr>
          <w:rFonts w:ascii="Arial" w:hAnsi="Arial" w:cs="Arial"/>
          <w:sz w:val="24"/>
          <w:szCs w:val="24"/>
          <w:lang w:val="es-ES"/>
        </w:rPr>
      </w:pPr>
      <w:r>
        <w:rPr>
          <w:rFonts w:ascii="Arial" w:hAnsi="Arial" w:cs="Arial"/>
          <w:sz w:val="24"/>
          <w:szCs w:val="24"/>
          <w:lang w:val="es-ES"/>
        </w:rPr>
        <w:t>La publicación de los análisis de las empresas y su comparación, tiene fines meramente informativos y de estudio, no representa una valoración final para la inversión en las empresas del trabajo.</w:t>
      </w:r>
    </w:p>
    <w:p w:rsidR="008F3552" w:rsidRDefault="008F3552" w:rsidP="008F3552">
      <w:pPr>
        <w:pStyle w:val="NoSpacing"/>
        <w:spacing w:line="360" w:lineRule="auto"/>
        <w:ind w:firstLine="510"/>
        <w:rPr>
          <w:rFonts w:ascii="Arial" w:hAnsi="Arial" w:cs="Arial"/>
          <w:sz w:val="24"/>
          <w:szCs w:val="24"/>
          <w:lang w:val="es-ES"/>
        </w:rPr>
      </w:pPr>
    </w:p>
    <w:p w:rsidR="000976EB" w:rsidRPr="0010141E" w:rsidRDefault="000976EB"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901486" w:rsidRDefault="00901486">
      <w:pPr>
        <w:rPr>
          <w:rFonts w:ascii="Arial" w:hAnsi="Arial" w:cs="Arial"/>
          <w:lang w:val="es-ES"/>
        </w:rPr>
      </w:pPr>
      <w:r>
        <w:rPr>
          <w:rFonts w:ascii="Arial" w:hAnsi="Arial" w:cs="Arial"/>
          <w:lang w:val="es-ES"/>
        </w:rPr>
        <w:br w:type="page"/>
      </w: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2" w:name="_Toc336458988"/>
      <w:r w:rsidRPr="0010141E">
        <w:rPr>
          <w:rFonts w:ascii="Arial" w:hAnsi="Arial" w:cs="Arial"/>
        </w:rPr>
        <w:t>CAPITULO 2</w:t>
      </w:r>
      <w:r w:rsidR="00322928">
        <w:rPr>
          <w:rFonts w:ascii="Arial" w:hAnsi="Arial" w:cs="Arial"/>
        </w:rPr>
        <w:t xml:space="preserve">   –   </w:t>
      </w:r>
      <w:r w:rsidRPr="0010141E">
        <w:rPr>
          <w:rFonts w:ascii="Arial" w:hAnsi="Arial" w:cs="Arial"/>
        </w:rPr>
        <w:t>Marco Teórico</w:t>
      </w:r>
      <w:bookmarkEnd w:id="12"/>
      <w:r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Antecedentes teóricos del estudio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Marco conceptual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Relaciones conceptuales para abordar el problema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3" w:name="_Toc336458989"/>
      <w:r w:rsidRPr="0010141E">
        <w:rPr>
          <w:rFonts w:ascii="Arial" w:hAnsi="Arial" w:cs="Arial"/>
        </w:rPr>
        <w:t>CAPITULO 3</w:t>
      </w:r>
      <w:r w:rsidR="00322928">
        <w:rPr>
          <w:rFonts w:ascii="Arial" w:hAnsi="Arial" w:cs="Arial"/>
        </w:rPr>
        <w:t xml:space="preserve">   –   </w:t>
      </w:r>
      <w:r w:rsidRPr="0010141E">
        <w:rPr>
          <w:rFonts w:ascii="Arial" w:hAnsi="Arial" w:cs="Arial"/>
        </w:rPr>
        <w:t>Metodología</w:t>
      </w:r>
      <w:bookmarkEnd w:id="13"/>
      <w:r w:rsidRPr="0010141E">
        <w:rPr>
          <w:rFonts w:ascii="Arial" w:hAnsi="Arial" w:cs="Arial"/>
        </w:rPr>
        <w:t xml:space="preserve">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3C5FC6">
      <w:pPr>
        <w:pStyle w:val="NoSpacing"/>
        <w:spacing w:line="360" w:lineRule="auto"/>
        <w:ind w:left="454" w:firstLine="0"/>
        <w:rPr>
          <w:rFonts w:ascii="Arial" w:hAnsi="Arial" w:cs="Arial"/>
          <w:lang w:val="es-ES"/>
        </w:rPr>
      </w:pPr>
      <w:r w:rsidRPr="0010141E">
        <w:rPr>
          <w:rFonts w:ascii="Arial" w:hAnsi="Arial" w:cs="Arial"/>
          <w:lang w:val="es-ES"/>
        </w:rPr>
        <w:t xml:space="preserve">Descripción general de la estrategia metodológica, lo cual incluye la definición del tipo de estudio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del procedimiento para seleccionar a los y a las participantes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instrumentos para recolectar la información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procedimientos y técnicas para analizar y sistematizar la información </w:t>
      </w:r>
    </w:p>
    <w:p w:rsidR="00214AA8" w:rsidRPr="0010141E" w:rsidRDefault="00214AA8" w:rsidP="00214AA8">
      <w:pPr>
        <w:pStyle w:val="NoSpacing"/>
        <w:spacing w:line="360" w:lineRule="auto"/>
        <w:rPr>
          <w:rFonts w:ascii="Arial" w:hAnsi="Arial" w:cs="Arial"/>
          <w:lang w:val="es-ES"/>
        </w:rPr>
      </w:pPr>
      <w:r w:rsidRPr="0010141E">
        <w:rPr>
          <w:rFonts w:ascii="Arial" w:hAnsi="Arial" w:cs="Arial"/>
          <w:lang w:val="es-ES"/>
        </w:rPr>
        <w:t xml:space="preserve">Descripción de los procedimientos para generar la propuesta </w:t>
      </w:r>
    </w:p>
    <w:p w:rsidR="00214AA8" w:rsidRPr="0010141E" w:rsidRDefault="00214AA8" w:rsidP="00214AA8">
      <w:pPr>
        <w:pStyle w:val="NoSpacing"/>
        <w:spacing w:line="360" w:lineRule="auto"/>
        <w:rPr>
          <w:rFonts w:ascii="Arial" w:hAnsi="Arial" w:cs="Arial"/>
          <w:lang w:val="es-ES"/>
        </w:rPr>
      </w:pPr>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4" w:name="_Toc336458990"/>
      <w:r w:rsidRPr="0010141E">
        <w:rPr>
          <w:rFonts w:ascii="Arial" w:hAnsi="Arial" w:cs="Arial"/>
        </w:rPr>
        <w:t>CAPITULO 4</w:t>
      </w:r>
      <w:r w:rsidR="00322928">
        <w:rPr>
          <w:rFonts w:ascii="Arial" w:hAnsi="Arial" w:cs="Arial"/>
        </w:rPr>
        <w:t xml:space="preserve">   –   </w:t>
      </w:r>
      <w:r w:rsidRPr="0010141E">
        <w:rPr>
          <w:rFonts w:ascii="Arial" w:hAnsi="Arial" w:cs="Arial"/>
        </w:rPr>
        <w:t>Resultados</w:t>
      </w:r>
      <w:bookmarkEnd w:id="14"/>
    </w:p>
    <w:p w:rsidR="00214AA8" w:rsidRPr="0010141E" w:rsidRDefault="00214AA8" w:rsidP="00214AA8">
      <w:pPr>
        <w:pStyle w:val="NoSpacing"/>
        <w:spacing w:line="360" w:lineRule="auto"/>
        <w:rPr>
          <w:rFonts w:ascii="Arial" w:hAnsi="Arial" w:cs="Arial"/>
          <w:lang w:val="es-ES"/>
        </w:rPr>
      </w:pPr>
    </w:p>
    <w:p w:rsidR="00214AA8" w:rsidRPr="0010141E" w:rsidRDefault="00214AA8" w:rsidP="0010141E">
      <w:pPr>
        <w:pStyle w:val="Heading1"/>
        <w:spacing w:line="276" w:lineRule="auto"/>
        <w:rPr>
          <w:rFonts w:ascii="Arial" w:hAnsi="Arial" w:cs="Arial"/>
        </w:rPr>
      </w:pPr>
      <w:bookmarkStart w:id="15" w:name="_Toc336458991"/>
      <w:r w:rsidRPr="0010141E">
        <w:rPr>
          <w:rFonts w:ascii="Arial" w:hAnsi="Arial" w:cs="Arial"/>
        </w:rPr>
        <w:t>CAPITULO 5</w:t>
      </w:r>
      <w:r w:rsidR="00322928">
        <w:rPr>
          <w:rFonts w:ascii="Arial" w:hAnsi="Arial" w:cs="Arial"/>
        </w:rPr>
        <w:t xml:space="preserve">   –   </w:t>
      </w:r>
      <w:r w:rsidRPr="0010141E">
        <w:rPr>
          <w:rFonts w:ascii="Arial" w:hAnsi="Arial" w:cs="Arial"/>
        </w:rPr>
        <w:t>Conclusiones y Recomendaciones</w:t>
      </w:r>
      <w:bookmarkEnd w:id="15"/>
    </w:p>
    <w:p w:rsidR="00214AA8" w:rsidRPr="00322928" w:rsidRDefault="00214AA8" w:rsidP="00214AA8">
      <w:pPr>
        <w:pStyle w:val="NoSpacing"/>
        <w:spacing w:line="360" w:lineRule="auto"/>
        <w:rPr>
          <w:rFonts w:ascii="Arial" w:hAnsi="Arial" w:cs="Arial"/>
          <w:lang w:val="es-MX"/>
        </w:rPr>
      </w:pPr>
    </w:p>
    <w:p w:rsidR="00214AA8" w:rsidRPr="0010141E" w:rsidRDefault="00214AA8" w:rsidP="0010141E">
      <w:pPr>
        <w:pStyle w:val="Heading1"/>
        <w:spacing w:line="276" w:lineRule="auto"/>
        <w:rPr>
          <w:rFonts w:ascii="Arial" w:hAnsi="Arial" w:cs="Arial"/>
        </w:rPr>
      </w:pPr>
      <w:bookmarkStart w:id="16" w:name="_Toc336458992"/>
      <w:r w:rsidRPr="0010141E">
        <w:rPr>
          <w:rFonts w:ascii="Arial" w:hAnsi="Arial" w:cs="Arial"/>
        </w:rPr>
        <w:t>Referencias bibliográficas</w:t>
      </w:r>
      <w:bookmarkEnd w:id="16"/>
    </w:p>
    <w:p w:rsidR="00214AA8" w:rsidRPr="006E6AAD" w:rsidRDefault="00214AA8" w:rsidP="003C5FC6">
      <w:pPr>
        <w:pStyle w:val="NoSpacing"/>
        <w:spacing w:line="360" w:lineRule="auto"/>
        <w:ind w:left="454" w:firstLine="0"/>
        <w:rPr>
          <w:rFonts w:ascii="Arial" w:hAnsi="Arial" w:cs="Arial"/>
          <w:lang w:val="es-CR"/>
        </w:rPr>
      </w:pPr>
      <w:r w:rsidRPr="0010141E">
        <w:rPr>
          <w:rFonts w:ascii="Arial" w:hAnsi="Arial" w:cs="Arial"/>
          <w:lang w:val="es-ES"/>
        </w:rPr>
        <w:t xml:space="preserve">Finanzas corporativas en la práctica. Inmaculada </w:t>
      </w:r>
      <w:proofErr w:type="spellStart"/>
      <w:r w:rsidRPr="0010141E">
        <w:rPr>
          <w:rFonts w:ascii="Arial" w:hAnsi="Arial" w:cs="Arial"/>
          <w:lang w:val="es-ES"/>
        </w:rPr>
        <w:t>Aguiar</w:t>
      </w:r>
      <w:proofErr w:type="spellEnd"/>
      <w:r w:rsidRPr="0010141E">
        <w:rPr>
          <w:rFonts w:ascii="Arial" w:hAnsi="Arial" w:cs="Arial"/>
          <w:lang w:val="es-ES"/>
        </w:rPr>
        <w:t xml:space="preserve"> </w:t>
      </w:r>
      <w:proofErr w:type="spellStart"/>
      <w:r w:rsidRPr="0010141E">
        <w:rPr>
          <w:rFonts w:ascii="Arial" w:hAnsi="Arial" w:cs="Arial"/>
          <w:lang w:val="es-ES"/>
        </w:rPr>
        <w:t>Diaz</w:t>
      </w:r>
      <w:proofErr w:type="spellEnd"/>
      <w:r w:rsidRPr="0010141E">
        <w:rPr>
          <w:rFonts w:ascii="Arial" w:hAnsi="Arial" w:cs="Arial"/>
          <w:lang w:val="es-ES"/>
        </w:rPr>
        <w:t xml:space="preserve">, 2ª edición. </w:t>
      </w:r>
      <w:r w:rsidRPr="006E6AAD">
        <w:rPr>
          <w:rFonts w:ascii="Arial" w:hAnsi="Arial" w:cs="Arial"/>
          <w:lang w:val="es-CR"/>
        </w:rPr>
        <w:t>Publicaciones Delta. 2006. Madrid</w:t>
      </w:r>
    </w:p>
    <w:p w:rsidR="00214AA8" w:rsidRPr="006E6AAD" w:rsidRDefault="00214AA8" w:rsidP="00214AA8">
      <w:pPr>
        <w:pStyle w:val="NoSpacing"/>
        <w:spacing w:line="360" w:lineRule="auto"/>
        <w:rPr>
          <w:rFonts w:ascii="Arial" w:hAnsi="Arial" w:cs="Arial"/>
          <w:lang w:val="es-CR"/>
        </w:rPr>
      </w:pPr>
    </w:p>
    <w:p w:rsidR="00214AA8" w:rsidRPr="006E6AAD" w:rsidRDefault="006E6AAD" w:rsidP="006E6AAD">
      <w:pPr>
        <w:pStyle w:val="NoSpacing"/>
        <w:spacing w:line="360" w:lineRule="auto"/>
        <w:ind w:left="454" w:firstLine="0"/>
        <w:rPr>
          <w:rFonts w:ascii="Arial" w:hAnsi="Arial" w:cs="Arial"/>
          <w:lang w:val="es-ES"/>
        </w:rPr>
      </w:pPr>
      <w:r w:rsidRPr="006E6AAD">
        <w:rPr>
          <w:rFonts w:ascii="Arial" w:hAnsi="Arial" w:cs="Arial"/>
          <w:lang w:val="es-ES"/>
        </w:rPr>
        <w:t>Internet Pablo Garcia Estévez</w:t>
      </w:r>
    </w:p>
    <w:p w:rsidR="006E6AAD" w:rsidRPr="006E6AAD" w:rsidRDefault="006A2321" w:rsidP="006E6AAD">
      <w:pPr>
        <w:pStyle w:val="NoSpacing"/>
        <w:spacing w:line="360" w:lineRule="auto"/>
        <w:ind w:left="454" w:firstLine="0"/>
        <w:rPr>
          <w:rFonts w:ascii="Arial" w:hAnsi="Arial" w:cs="Arial"/>
          <w:lang w:val="es-ES"/>
        </w:rPr>
      </w:pPr>
      <w:hyperlink r:id="rId10" w:history="1">
        <w:r w:rsidR="006E6AAD" w:rsidRPr="006E6AAD">
          <w:rPr>
            <w:rFonts w:ascii="Arial" w:hAnsi="Arial" w:cs="Arial"/>
            <w:lang w:val="es-ES"/>
          </w:rPr>
          <w:t>http://www.telefonica.net/web2/pgestevez/CF%204%20El%20metodo%20de%20Valoracion%20por%20Multiplos.pdf</w:t>
        </w:r>
      </w:hyperlink>
      <w:r w:rsidR="006E6AAD">
        <w:rPr>
          <w:rFonts w:ascii="Arial" w:hAnsi="Arial" w:cs="Arial"/>
          <w:lang w:val="es-ES"/>
        </w:rPr>
        <w:t>s</w:t>
      </w:r>
    </w:p>
    <w:p w:rsidR="00214AA8" w:rsidRPr="0010141E" w:rsidRDefault="00214AA8" w:rsidP="003C5FC6">
      <w:pPr>
        <w:pStyle w:val="Heading1"/>
        <w:spacing w:line="276" w:lineRule="auto"/>
        <w:rPr>
          <w:rFonts w:ascii="Arial" w:hAnsi="Arial" w:cs="Arial"/>
        </w:rPr>
      </w:pPr>
      <w:bookmarkStart w:id="17" w:name="_Toc336458993"/>
      <w:r w:rsidRPr="0010141E">
        <w:rPr>
          <w:rFonts w:ascii="Arial" w:hAnsi="Arial" w:cs="Arial"/>
        </w:rPr>
        <w:t>Apéndices</w:t>
      </w:r>
      <w:bookmarkEnd w:id="17"/>
    </w:p>
    <w:p w:rsidR="003D55F7" w:rsidRPr="0010141E" w:rsidRDefault="003D55F7" w:rsidP="00214AA8">
      <w:pPr>
        <w:pStyle w:val="NoSpacing"/>
        <w:spacing w:line="360" w:lineRule="auto"/>
        <w:rPr>
          <w:rFonts w:ascii="Arial" w:hAnsi="Arial" w:cs="Arial"/>
        </w:rPr>
      </w:pPr>
    </w:p>
    <w:sectPr w:rsidR="003D55F7" w:rsidRPr="0010141E" w:rsidSect="00214AA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321" w:rsidRDefault="006A2321" w:rsidP="00643B75">
      <w:pPr>
        <w:spacing w:line="240" w:lineRule="auto"/>
      </w:pPr>
      <w:r>
        <w:separator/>
      </w:r>
    </w:p>
  </w:endnote>
  <w:endnote w:type="continuationSeparator" w:id="0">
    <w:p w:rsidR="006A2321" w:rsidRDefault="006A2321" w:rsidP="00643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024708"/>
      <w:docPartObj>
        <w:docPartGallery w:val="Page Numbers (Bottom of Page)"/>
        <w:docPartUnique/>
      </w:docPartObj>
    </w:sdtPr>
    <w:sdtEndPr>
      <w:rPr>
        <w:noProof/>
      </w:rPr>
    </w:sdtEndPr>
    <w:sdtContent>
      <w:p w:rsidR="00643B75" w:rsidRDefault="00643B75">
        <w:pPr>
          <w:pStyle w:val="Footer"/>
          <w:jc w:val="right"/>
        </w:pPr>
        <w:r>
          <w:fldChar w:fldCharType="begin"/>
        </w:r>
        <w:r>
          <w:instrText xml:space="preserve"> PAGE   \* MERGEFORMAT </w:instrText>
        </w:r>
        <w:r>
          <w:fldChar w:fldCharType="separate"/>
        </w:r>
        <w:r w:rsidR="00B32B3E">
          <w:rPr>
            <w:noProof/>
          </w:rPr>
          <w:t>12</w:t>
        </w:r>
        <w:r>
          <w:rPr>
            <w:noProof/>
          </w:rPr>
          <w:fldChar w:fldCharType="end"/>
        </w:r>
      </w:p>
    </w:sdtContent>
  </w:sdt>
  <w:p w:rsidR="00643B75" w:rsidRDefault="00643B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321" w:rsidRDefault="006A2321" w:rsidP="00643B75">
      <w:pPr>
        <w:spacing w:line="240" w:lineRule="auto"/>
      </w:pPr>
      <w:r>
        <w:separator/>
      </w:r>
    </w:p>
  </w:footnote>
  <w:footnote w:type="continuationSeparator" w:id="0">
    <w:p w:rsidR="006A2321" w:rsidRDefault="006A2321" w:rsidP="00643B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31D3"/>
    <w:multiLevelType w:val="hybridMultilevel"/>
    <w:tmpl w:val="84FADD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F5B42"/>
    <w:multiLevelType w:val="hybridMultilevel"/>
    <w:tmpl w:val="5E20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C3FCF"/>
    <w:multiLevelType w:val="hybridMultilevel"/>
    <w:tmpl w:val="2D9C1B02"/>
    <w:lvl w:ilvl="0" w:tplc="140A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4061F9"/>
    <w:multiLevelType w:val="multilevel"/>
    <w:tmpl w:val="43FCABD4"/>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81C5B91"/>
    <w:multiLevelType w:val="hybridMultilevel"/>
    <w:tmpl w:val="F41EC11E"/>
    <w:lvl w:ilvl="0" w:tplc="B3DC9EF6">
      <w:start w:val="1"/>
      <w:numFmt w:val="lowerLetter"/>
      <w:lvlText w:val="%1)"/>
      <w:lvlJc w:val="left"/>
      <w:pPr>
        <w:ind w:left="870" w:hanging="360"/>
      </w:pPr>
      <w:rPr>
        <w:rFonts w:hint="default"/>
      </w:rPr>
    </w:lvl>
    <w:lvl w:ilvl="1" w:tplc="140A0019" w:tentative="1">
      <w:start w:val="1"/>
      <w:numFmt w:val="lowerLetter"/>
      <w:lvlText w:val="%2."/>
      <w:lvlJc w:val="left"/>
      <w:pPr>
        <w:ind w:left="1590" w:hanging="360"/>
      </w:pPr>
    </w:lvl>
    <w:lvl w:ilvl="2" w:tplc="140A001B" w:tentative="1">
      <w:start w:val="1"/>
      <w:numFmt w:val="lowerRoman"/>
      <w:lvlText w:val="%3."/>
      <w:lvlJc w:val="right"/>
      <w:pPr>
        <w:ind w:left="2310" w:hanging="180"/>
      </w:pPr>
    </w:lvl>
    <w:lvl w:ilvl="3" w:tplc="140A000F" w:tentative="1">
      <w:start w:val="1"/>
      <w:numFmt w:val="decimal"/>
      <w:lvlText w:val="%4."/>
      <w:lvlJc w:val="left"/>
      <w:pPr>
        <w:ind w:left="3030" w:hanging="360"/>
      </w:pPr>
    </w:lvl>
    <w:lvl w:ilvl="4" w:tplc="140A0019" w:tentative="1">
      <w:start w:val="1"/>
      <w:numFmt w:val="lowerLetter"/>
      <w:lvlText w:val="%5."/>
      <w:lvlJc w:val="left"/>
      <w:pPr>
        <w:ind w:left="3750" w:hanging="360"/>
      </w:pPr>
    </w:lvl>
    <w:lvl w:ilvl="5" w:tplc="140A001B" w:tentative="1">
      <w:start w:val="1"/>
      <w:numFmt w:val="lowerRoman"/>
      <w:lvlText w:val="%6."/>
      <w:lvlJc w:val="right"/>
      <w:pPr>
        <w:ind w:left="4470" w:hanging="180"/>
      </w:pPr>
    </w:lvl>
    <w:lvl w:ilvl="6" w:tplc="140A000F" w:tentative="1">
      <w:start w:val="1"/>
      <w:numFmt w:val="decimal"/>
      <w:lvlText w:val="%7."/>
      <w:lvlJc w:val="left"/>
      <w:pPr>
        <w:ind w:left="5190" w:hanging="360"/>
      </w:pPr>
    </w:lvl>
    <w:lvl w:ilvl="7" w:tplc="140A0019" w:tentative="1">
      <w:start w:val="1"/>
      <w:numFmt w:val="lowerLetter"/>
      <w:lvlText w:val="%8."/>
      <w:lvlJc w:val="left"/>
      <w:pPr>
        <w:ind w:left="5910" w:hanging="360"/>
      </w:pPr>
    </w:lvl>
    <w:lvl w:ilvl="8" w:tplc="140A001B" w:tentative="1">
      <w:start w:val="1"/>
      <w:numFmt w:val="lowerRoman"/>
      <w:lvlText w:val="%9."/>
      <w:lvlJc w:val="right"/>
      <w:pPr>
        <w:ind w:left="6630" w:hanging="180"/>
      </w:pPr>
    </w:lvl>
  </w:abstractNum>
  <w:abstractNum w:abstractNumId="5">
    <w:nsid w:val="3D651E8F"/>
    <w:multiLevelType w:val="hybridMultilevel"/>
    <w:tmpl w:val="21B69D16"/>
    <w:lvl w:ilvl="0" w:tplc="140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7653D55"/>
    <w:multiLevelType w:val="multilevel"/>
    <w:tmpl w:val="A5202D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224" w:hanging="6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52013911"/>
    <w:multiLevelType w:val="hybridMultilevel"/>
    <w:tmpl w:val="F7B0D5FC"/>
    <w:lvl w:ilvl="0" w:tplc="140A0005">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8">
    <w:nsid w:val="58A325F1"/>
    <w:multiLevelType w:val="hybridMultilevel"/>
    <w:tmpl w:val="EFFAFEE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nsid w:val="5C823E48"/>
    <w:multiLevelType w:val="hybridMultilevel"/>
    <w:tmpl w:val="122A1E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3A14388"/>
    <w:multiLevelType w:val="multilevel"/>
    <w:tmpl w:val="D548B48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7F3E3736"/>
    <w:multiLevelType w:val="hybridMultilevel"/>
    <w:tmpl w:val="97B8E4E4"/>
    <w:lvl w:ilvl="0" w:tplc="140A0005">
      <w:start w:val="1"/>
      <w:numFmt w:val="bullet"/>
      <w:lvlText w:val=""/>
      <w:lvlJc w:val="left"/>
      <w:pPr>
        <w:ind w:left="936" w:hanging="360"/>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2">
    <w:nsid w:val="7F622260"/>
    <w:multiLevelType w:val="multilevel"/>
    <w:tmpl w:val="0C5222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5.%3."/>
      <w:lvlJc w:val="left"/>
      <w:pPr>
        <w:ind w:left="136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0"/>
  </w:num>
  <w:num w:numId="3">
    <w:abstractNumId w:val="9"/>
  </w:num>
  <w:num w:numId="4">
    <w:abstractNumId w:val="8"/>
  </w:num>
  <w:num w:numId="5">
    <w:abstractNumId w:val="3"/>
  </w:num>
  <w:num w:numId="6">
    <w:abstractNumId w:val="10"/>
  </w:num>
  <w:num w:numId="7">
    <w:abstractNumId w:val="12"/>
  </w:num>
  <w:num w:numId="8">
    <w:abstractNumId w:val="6"/>
  </w:num>
  <w:num w:numId="9">
    <w:abstractNumId w:val="11"/>
  </w:num>
  <w:num w:numId="10">
    <w:abstractNumId w:val="3"/>
  </w:num>
  <w:num w:numId="11">
    <w:abstractNumId w:val="7"/>
  </w:num>
  <w:num w:numId="12">
    <w:abstractNumId w:val="2"/>
  </w:num>
  <w:num w:numId="13">
    <w:abstractNumId w:val="5"/>
  </w:num>
  <w:num w:numId="14">
    <w:abstractNumId w:val="3"/>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CR" w:vendorID="64" w:dllVersion="131078" w:nlCheck="1" w:checkStyle="1"/>
  <w:activeWritingStyle w:appName="MSWord" w:lang="es-ES" w:vendorID="64" w:dllVersion="131078" w:nlCheck="1" w:checkStyle="1"/>
  <w:activeWritingStyle w:appName="MSWord" w:lang="es-MX" w:vendorID="64" w:dllVersion="131078" w:nlCheck="1" w:checkStyle="1"/>
  <w:activeWritingStyle w:appName="MSWord" w:lang="en-U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AA8"/>
    <w:rsid w:val="0000541C"/>
    <w:rsid w:val="00044B76"/>
    <w:rsid w:val="0005285B"/>
    <w:rsid w:val="000976EB"/>
    <w:rsid w:val="000A00E3"/>
    <w:rsid w:val="000D0434"/>
    <w:rsid w:val="000E4325"/>
    <w:rsid w:val="000F3E84"/>
    <w:rsid w:val="0010141E"/>
    <w:rsid w:val="0017537B"/>
    <w:rsid w:val="001C00B3"/>
    <w:rsid w:val="001F62E8"/>
    <w:rsid w:val="00214AA8"/>
    <w:rsid w:val="00225165"/>
    <w:rsid w:val="0023675E"/>
    <w:rsid w:val="00283BC4"/>
    <w:rsid w:val="002F7A8C"/>
    <w:rsid w:val="00310BDE"/>
    <w:rsid w:val="00315089"/>
    <w:rsid w:val="00316DD7"/>
    <w:rsid w:val="00322928"/>
    <w:rsid w:val="003273B4"/>
    <w:rsid w:val="0033291D"/>
    <w:rsid w:val="00352608"/>
    <w:rsid w:val="00355D2B"/>
    <w:rsid w:val="00381201"/>
    <w:rsid w:val="003C5FC6"/>
    <w:rsid w:val="003D3DED"/>
    <w:rsid w:val="003D55F7"/>
    <w:rsid w:val="004A3EA2"/>
    <w:rsid w:val="004A798F"/>
    <w:rsid w:val="004E4BE0"/>
    <w:rsid w:val="005D62D4"/>
    <w:rsid w:val="005E2C89"/>
    <w:rsid w:val="005E652D"/>
    <w:rsid w:val="00643B75"/>
    <w:rsid w:val="00646340"/>
    <w:rsid w:val="00664397"/>
    <w:rsid w:val="00691F78"/>
    <w:rsid w:val="006A2321"/>
    <w:rsid w:val="006C643E"/>
    <w:rsid w:val="006E53C0"/>
    <w:rsid w:val="006E6AAD"/>
    <w:rsid w:val="006F1DD2"/>
    <w:rsid w:val="006F3788"/>
    <w:rsid w:val="00747A77"/>
    <w:rsid w:val="00793BDD"/>
    <w:rsid w:val="007A3E12"/>
    <w:rsid w:val="007A4445"/>
    <w:rsid w:val="007B62BC"/>
    <w:rsid w:val="007D56A6"/>
    <w:rsid w:val="007E169B"/>
    <w:rsid w:val="007E40CF"/>
    <w:rsid w:val="007F0164"/>
    <w:rsid w:val="00876AE2"/>
    <w:rsid w:val="0089404B"/>
    <w:rsid w:val="008C4D25"/>
    <w:rsid w:val="008F3552"/>
    <w:rsid w:val="00901486"/>
    <w:rsid w:val="009122CD"/>
    <w:rsid w:val="009419B3"/>
    <w:rsid w:val="00946353"/>
    <w:rsid w:val="00995988"/>
    <w:rsid w:val="009C26C1"/>
    <w:rsid w:val="00A52CE8"/>
    <w:rsid w:val="00A54FB8"/>
    <w:rsid w:val="00A759BB"/>
    <w:rsid w:val="00AB688A"/>
    <w:rsid w:val="00AE012D"/>
    <w:rsid w:val="00AE014D"/>
    <w:rsid w:val="00B13062"/>
    <w:rsid w:val="00B22699"/>
    <w:rsid w:val="00B2651D"/>
    <w:rsid w:val="00B32B3E"/>
    <w:rsid w:val="00B344BA"/>
    <w:rsid w:val="00B633C9"/>
    <w:rsid w:val="00BD13F2"/>
    <w:rsid w:val="00C03575"/>
    <w:rsid w:val="00C13C2E"/>
    <w:rsid w:val="00C91D9B"/>
    <w:rsid w:val="00D37510"/>
    <w:rsid w:val="00D63A62"/>
    <w:rsid w:val="00D676FA"/>
    <w:rsid w:val="00D91E64"/>
    <w:rsid w:val="00DC1B8E"/>
    <w:rsid w:val="00DF232F"/>
    <w:rsid w:val="00E24756"/>
    <w:rsid w:val="00E85A9B"/>
    <w:rsid w:val="00EA3544"/>
    <w:rsid w:val="00EA5115"/>
    <w:rsid w:val="00EE15CD"/>
    <w:rsid w:val="00F252CD"/>
    <w:rsid w:val="00F43DE3"/>
    <w:rsid w:val="00F70B0E"/>
    <w:rsid w:val="00FA0F9A"/>
    <w:rsid w:val="00FA689C"/>
    <w:rsid w:val="00FC47C4"/>
    <w:rsid w:val="00FC56E8"/>
    <w:rsid w:val="00FD1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F7"/>
    <w:rPr>
      <w:lang w:val="es-CR"/>
    </w:rPr>
  </w:style>
  <w:style w:type="paragraph" w:styleId="Heading1">
    <w:name w:val="heading 1"/>
    <w:basedOn w:val="Normal"/>
    <w:next w:val="Normal"/>
    <w:link w:val="Heading1Char"/>
    <w:uiPriority w:val="9"/>
    <w:qFormat/>
    <w:rsid w:val="00214AA8"/>
    <w:pPr>
      <w:spacing w:before="480" w:line="240" w:lineRule="auto"/>
      <w:contextualSpacing/>
      <w:outlineLvl w:val="0"/>
    </w:pPr>
    <w:rPr>
      <w:rFonts w:asciiTheme="majorHAnsi" w:eastAsiaTheme="majorEastAsia" w:hAnsiTheme="majorHAnsi" w:cstheme="majorBidi"/>
      <w:b/>
      <w:bCs/>
      <w:sz w:val="28"/>
      <w:szCs w:val="28"/>
      <w:lang w:val="es-MX"/>
    </w:rPr>
  </w:style>
  <w:style w:type="paragraph" w:styleId="Heading2">
    <w:name w:val="heading 2"/>
    <w:basedOn w:val="Normal"/>
    <w:next w:val="Normal"/>
    <w:link w:val="Heading2Char"/>
    <w:uiPriority w:val="9"/>
    <w:unhideWhenUsed/>
    <w:qFormat/>
    <w:rsid w:val="00214AA8"/>
    <w:pPr>
      <w:numPr>
        <w:ilvl w:val="1"/>
        <w:numId w:val="5"/>
      </w:numPr>
      <w:spacing w:before="200" w:line="240" w:lineRule="auto"/>
      <w:outlineLvl w:val="1"/>
    </w:pPr>
    <w:rPr>
      <w:rFonts w:asciiTheme="majorHAnsi" w:eastAsiaTheme="majorEastAsia" w:hAnsiTheme="majorHAnsi" w:cstheme="majorBidi"/>
      <w:b/>
      <w:bCs/>
      <w:sz w:val="26"/>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AA8"/>
    <w:pPr>
      <w:spacing w:line="240" w:lineRule="auto"/>
    </w:pPr>
  </w:style>
  <w:style w:type="table" w:styleId="TableGrid">
    <w:name w:val="Table Grid"/>
    <w:basedOn w:val="TableNormal"/>
    <w:uiPriority w:val="59"/>
    <w:rsid w:val="00214A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A8"/>
    <w:rPr>
      <w:rFonts w:asciiTheme="majorHAnsi" w:eastAsiaTheme="majorEastAsia" w:hAnsiTheme="majorHAnsi" w:cstheme="majorBidi"/>
      <w:b/>
      <w:bCs/>
      <w:sz w:val="26"/>
      <w:szCs w:val="26"/>
      <w:lang w:val="es-MX"/>
    </w:rPr>
  </w:style>
  <w:style w:type="character" w:customStyle="1" w:styleId="Heading1Char">
    <w:name w:val="Heading 1 Char"/>
    <w:basedOn w:val="DefaultParagraphFont"/>
    <w:link w:val="Heading1"/>
    <w:uiPriority w:val="9"/>
    <w:rsid w:val="00214AA8"/>
    <w:rPr>
      <w:rFonts w:asciiTheme="majorHAnsi" w:eastAsiaTheme="majorEastAsia" w:hAnsiTheme="majorHAnsi" w:cstheme="majorBidi"/>
      <w:b/>
      <w:bCs/>
      <w:sz w:val="28"/>
      <w:szCs w:val="28"/>
      <w:lang w:val="es-MX"/>
    </w:rPr>
  </w:style>
  <w:style w:type="paragraph" w:styleId="ListParagraph">
    <w:name w:val="List Paragraph"/>
    <w:basedOn w:val="Normal"/>
    <w:uiPriority w:val="34"/>
    <w:qFormat/>
    <w:rsid w:val="00B22699"/>
    <w:pPr>
      <w:spacing w:line="240" w:lineRule="auto"/>
      <w:ind w:left="720"/>
      <w:contextualSpacing/>
    </w:pPr>
    <w:rPr>
      <w:rFonts w:eastAsiaTheme="minorEastAsia"/>
      <w:lang w:val="es-MX"/>
    </w:rPr>
  </w:style>
  <w:style w:type="paragraph" w:styleId="TOCHeading">
    <w:name w:val="TOC Heading"/>
    <w:basedOn w:val="Heading1"/>
    <w:next w:val="Normal"/>
    <w:uiPriority w:val="39"/>
    <w:semiHidden/>
    <w:unhideWhenUsed/>
    <w:qFormat/>
    <w:rsid w:val="0010141E"/>
    <w:pPr>
      <w:keepNext/>
      <w:keepLines/>
      <w:spacing w:line="276" w:lineRule="auto"/>
      <w:contextualSpacing w:val="0"/>
      <w:outlineLvl w:val="9"/>
    </w:pPr>
    <w:rPr>
      <w:color w:val="365F91" w:themeColor="accent1" w:themeShade="BF"/>
      <w:lang w:val="en-US" w:eastAsia="ja-JP"/>
    </w:rPr>
  </w:style>
  <w:style w:type="paragraph" w:styleId="TOC1">
    <w:name w:val="toc 1"/>
    <w:basedOn w:val="Normal"/>
    <w:next w:val="Normal"/>
    <w:autoRedefine/>
    <w:uiPriority w:val="39"/>
    <w:unhideWhenUsed/>
    <w:rsid w:val="0010141E"/>
    <w:pPr>
      <w:spacing w:after="100"/>
    </w:pPr>
  </w:style>
  <w:style w:type="paragraph" w:styleId="TOC2">
    <w:name w:val="toc 2"/>
    <w:basedOn w:val="Normal"/>
    <w:next w:val="Normal"/>
    <w:autoRedefine/>
    <w:uiPriority w:val="39"/>
    <w:unhideWhenUsed/>
    <w:rsid w:val="0010141E"/>
    <w:pPr>
      <w:spacing w:after="100"/>
      <w:ind w:left="220"/>
    </w:pPr>
  </w:style>
  <w:style w:type="character" w:styleId="Hyperlink">
    <w:name w:val="Hyperlink"/>
    <w:basedOn w:val="DefaultParagraphFont"/>
    <w:uiPriority w:val="99"/>
    <w:unhideWhenUsed/>
    <w:rsid w:val="0010141E"/>
    <w:rPr>
      <w:color w:val="0000FF" w:themeColor="hyperlink"/>
      <w:u w:val="single"/>
    </w:rPr>
  </w:style>
  <w:style w:type="paragraph" w:styleId="BalloonText">
    <w:name w:val="Balloon Text"/>
    <w:basedOn w:val="Normal"/>
    <w:link w:val="BalloonTextChar"/>
    <w:uiPriority w:val="99"/>
    <w:semiHidden/>
    <w:unhideWhenUsed/>
    <w:rsid w:val="00101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41E"/>
    <w:rPr>
      <w:rFonts w:ascii="Tahoma" w:hAnsi="Tahoma" w:cs="Tahoma"/>
      <w:sz w:val="16"/>
      <w:szCs w:val="16"/>
    </w:rPr>
  </w:style>
  <w:style w:type="paragraph" w:styleId="Header">
    <w:name w:val="header"/>
    <w:basedOn w:val="Normal"/>
    <w:link w:val="HeaderChar"/>
    <w:uiPriority w:val="99"/>
    <w:unhideWhenUsed/>
    <w:rsid w:val="00643B75"/>
    <w:pPr>
      <w:tabs>
        <w:tab w:val="center" w:pos="4419"/>
        <w:tab w:val="right" w:pos="8838"/>
      </w:tabs>
      <w:spacing w:line="240" w:lineRule="auto"/>
    </w:pPr>
  </w:style>
  <w:style w:type="character" w:customStyle="1" w:styleId="HeaderChar">
    <w:name w:val="Header Char"/>
    <w:basedOn w:val="DefaultParagraphFont"/>
    <w:link w:val="Header"/>
    <w:uiPriority w:val="99"/>
    <w:rsid w:val="00643B75"/>
    <w:rPr>
      <w:lang w:val="es-CR"/>
    </w:rPr>
  </w:style>
  <w:style w:type="paragraph" w:styleId="Footer">
    <w:name w:val="footer"/>
    <w:basedOn w:val="Normal"/>
    <w:link w:val="FooterChar"/>
    <w:uiPriority w:val="99"/>
    <w:unhideWhenUsed/>
    <w:rsid w:val="00643B75"/>
    <w:pPr>
      <w:tabs>
        <w:tab w:val="center" w:pos="4419"/>
        <w:tab w:val="right" w:pos="8838"/>
      </w:tabs>
      <w:spacing w:line="240" w:lineRule="auto"/>
    </w:pPr>
  </w:style>
  <w:style w:type="character" w:customStyle="1" w:styleId="FooterChar">
    <w:name w:val="Footer Char"/>
    <w:basedOn w:val="DefaultParagraphFont"/>
    <w:link w:val="Footer"/>
    <w:uiPriority w:val="99"/>
    <w:rsid w:val="00643B75"/>
    <w:rPr>
      <w:lang w:val="es-CR"/>
    </w:rPr>
  </w:style>
  <w:style w:type="character" w:customStyle="1" w:styleId="apple-converted-space">
    <w:name w:val="apple-converted-space"/>
    <w:basedOn w:val="DefaultParagraphFont"/>
    <w:rsid w:val="006F1D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ind w:firstLine="45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55F7"/>
    <w:rPr>
      <w:lang w:val="es-CR"/>
    </w:rPr>
  </w:style>
  <w:style w:type="paragraph" w:styleId="Heading1">
    <w:name w:val="heading 1"/>
    <w:basedOn w:val="Normal"/>
    <w:next w:val="Normal"/>
    <w:link w:val="Heading1Char"/>
    <w:uiPriority w:val="9"/>
    <w:qFormat/>
    <w:rsid w:val="00214AA8"/>
    <w:pPr>
      <w:spacing w:before="480" w:line="240" w:lineRule="auto"/>
      <w:contextualSpacing/>
      <w:outlineLvl w:val="0"/>
    </w:pPr>
    <w:rPr>
      <w:rFonts w:asciiTheme="majorHAnsi" w:eastAsiaTheme="majorEastAsia" w:hAnsiTheme="majorHAnsi" w:cstheme="majorBidi"/>
      <w:b/>
      <w:bCs/>
      <w:sz w:val="28"/>
      <w:szCs w:val="28"/>
      <w:lang w:val="es-MX"/>
    </w:rPr>
  </w:style>
  <w:style w:type="paragraph" w:styleId="Heading2">
    <w:name w:val="heading 2"/>
    <w:basedOn w:val="Normal"/>
    <w:next w:val="Normal"/>
    <w:link w:val="Heading2Char"/>
    <w:uiPriority w:val="9"/>
    <w:unhideWhenUsed/>
    <w:qFormat/>
    <w:rsid w:val="00214AA8"/>
    <w:pPr>
      <w:numPr>
        <w:ilvl w:val="1"/>
        <w:numId w:val="5"/>
      </w:numPr>
      <w:spacing w:before="200" w:line="240" w:lineRule="auto"/>
      <w:outlineLvl w:val="1"/>
    </w:pPr>
    <w:rPr>
      <w:rFonts w:asciiTheme="majorHAnsi" w:eastAsiaTheme="majorEastAsia" w:hAnsiTheme="majorHAnsi" w:cstheme="majorBidi"/>
      <w:b/>
      <w:bCs/>
      <w:sz w:val="26"/>
      <w:szCs w:val="26"/>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4AA8"/>
    <w:pPr>
      <w:spacing w:line="240" w:lineRule="auto"/>
    </w:pPr>
  </w:style>
  <w:style w:type="table" w:styleId="TableGrid">
    <w:name w:val="Table Grid"/>
    <w:basedOn w:val="TableNormal"/>
    <w:uiPriority w:val="59"/>
    <w:rsid w:val="00214AA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A8"/>
    <w:rPr>
      <w:rFonts w:asciiTheme="majorHAnsi" w:eastAsiaTheme="majorEastAsia" w:hAnsiTheme="majorHAnsi" w:cstheme="majorBidi"/>
      <w:b/>
      <w:bCs/>
      <w:sz w:val="26"/>
      <w:szCs w:val="26"/>
      <w:lang w:val="es-MX"/>
    </w:rPr>
  </w:style>
  <w:style w:type="character" w:customStyle="1" w:styleId="Heading1Char">
    <w:name w:val="Heading 1 Char"/>
    <w:basedOn w:val="DefaultParagraphFont"/>
    <w:link w:val="Heading1"/>
    <w:uiPriority w:val="9"/>
    <w:rsid w:val="00214AA8"/>
    <w:rPr>
      <w:rFonts w:asciiTheme="majorHAnsi" w:eastAsiaTheme="majorEastAsia" w:hAnsiTheme="majorHAnsi" w:cstheme="majorBidi"/>
      <w:b/>
      <w:bCs/>
      <w:sz w:val="28"/>
      <w:szCs w:val="28"/>
      <w:lang w:val="es-MX"/>
    </w:rPr>
  </w:style>
  <w:style w:type="paragraph" w:styleId="ListParagraph">
    <w:name w:val="List Paragraph"/>
    <w:basedOn w:val="Normal"/>
    <w:uiPriority w:val="34"/>
    <w:qFormat/>
    <w:rsid w:val="00B22699"/>
    <w:pPr>
      <w:spacing w:line="240" w:lineRule="auto"/>
      <w:ind w:left="720"/>
      <w:contextualSpacing/>
    </w:pPr>
    <w:rPr>
      <w:rFonts w:eastAsiaTheme="minorEastAsia"/>
      <w:lang w:val="es-MX"/>
    </w:rPr>
  </w:style>
  <w:style w:type="paragraph" w:styleId="TOCHeading">
    <w:name w:val="TOC Heading"/>
    <w:basedOn w:val="Heading1"/>
    <w:next w:val="Normal"/>
    <w:uiPriority w:val="39"/>
    <w:semiHidden/>
    <w:unhideWhenUsed/>
    <w:qFormat/>
    <w:rsid w:val="0010141E"/>
    <w:pPr>
      <w:keepNext/>
      <w:keepLines/>
      <w:spacing w:line="276" w:lineRule="auto"/>
      <w:contextualSpacing w:val="0"/>
      <w:outlineLvl w:val="9"/>
    </w:pPr>
    <w:rPr>
      <w:color w:val="365F91" w:themeColor="accent1" w:themeShade="BF"/>
      <w:lang w:val="en-US" w:eastAsia="ja-JP"/>
    </w:rPr>
  </w:style>
  <w:style w:type="paragraph" w:styleId="TOC1">
    <w:name w:val="toc 1"/>
    <w:basedOn w:val="Normal"/>
    <w:next w:val="Normal"/>
    <w:autoRedefine/>
    <w:uiPriority w:val="39"/>
    <w:unhideWhenUsed/>
    <w:rsid w:val="0010141E"/>
    <w:pPr>
      <w:spacing w:after="100"/>
    </w:pPr>
  </w:style>
  <w:style w:type="paragraph" w:styleId="TOC2">
    <w:name w:val="toc 2"/>
    <w:basedOn w:val="Normal"/>
    <w:next w:val="Normal"/>
    <w:autoRedefine/>
    <w:uiPriority w:val="39"/>
    <w:unhideWhenUsed/>
    <w:rsid w:val="0010141E"/>
    <w:pPr>
      <w:spacing w:after="100"/>
      <w:ind w:left="220"/>
    </w:pPr>
  </w:style>
  <w:style w:type="character" w:styleId="Hyperlink">
    <w:name w:val="Hyperlink"/>
    <w:basedOn w:val="DefaultParagraphFont"/>
    <w:uiPriority w:val="99"/>
    <w:unhideWhenUsed/>
    <w:rsid w:val="0010141E"/>
    <w:rPr>
      <w:color w:val="0000FF" w:themeColor="hyperlink"/>
      <w:u w:val="single"/>
    </w:rPr>
  </w:style>
  <w:style w:type="paragraph" w:styleId="BalloonText">
    <w:name w:val="Balloon Text"/>
    <w:basedOn w:val="Normal"/>
    <w:link w:val="BalloonTextChar"/>
    <w:uiPriority w:val="99"/>
    <w:semiHidden/>
    <w:unhideWhenUsed/>
    <w:rsid w:val="001014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41E"/>
    <w:rPr>
      <w:rFonts w:ascii="Tahoma" w:hAnsi="Tahoma" w:cs="Tahoma"/>
      <w:sz w:val="16"/>
      <w:szCs w:val="16"/>
    </w:rPr>
  </w:style>
  <w:style w:type="paragraph" w:styleId="Header">
    <w:name w:val="header"/>
    <w:basedOn w:val="Normal"/>
    <w:link w:val="HeaderChar"/>
    <w:uiPriority w:val="99"/>
    <w:unhideWhenUsed/>
    <w:rsid w:val="00643B75"/>
    <w:pPr>
      <w:tabs>
        <w:tab w:val="center" w:pos="4419"/>
        <w:tab w:val="right" w:pos="8838"/>
      </w:tabs>
      <w:spacing w:line="240" w:lineRule="auto"/>
    </w:pPr>
  </w:style>
  <w:style w:type="character" w:customStyle="1" w:styleId="HeaderChar">
    <w:name w:val="Header Char"/>
    <w:basedOn w:val="DefaultParagraphFont"/>
    <w:link w:val="Header"/>
    <w:uiPriority w:val="99"/>
    <w:rsid w:val="00643B75"/>
    <w:rPr>
      <w:lang w:val="es-CR"/>
    </w:rPr>
  </w:style>
  <w:style w:type="paragraph" w:styleId="Footer">
    <w:name w:val="footer"/>
    <w:basedOn w:val="Normal"/>
    <w:link w:val="FooterChar"/>
    <w:uiPriority w:val="99"/>
    <w:unhideWhenUsed/>
    <w:rsid w:val="00643B75"/>
    <w:pPr>
      <w:tabs>
        <w:tab w:val="center" w:pos="4419"/>
        <w:tab w:val="right" w:pos="8838"/>
      </w:tabs>
      <w:spacing w:line="240" w:lineRule="auto"/>
    </w:pPr>
  </w:style>
  <w:style w:type="character" w:customStyle="1" w:styleId="FooterChar">
    <w:name w:val="Footer Char"/>
    <w:basedOn w:val="DefaultParagraphFont"/>
    <w:link w:val="Footer"/>
    <w:uiPriority w:val="99"/>
    <w:rsid w:val="00643B75"/>
    <w:rPr>
      <w:lang w:val="es-CR"/>
    </w:rPr>
  </w:style>
  <w:style w:type="character" w:customStyle="1" w:styleId="apple-converted-space">
    <w:name w:val="apple-converted-space"/>
    <w:basedOn w:val="DefaultParagraphFont"/>
    <w:rsid w:val="006F1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telefonica.net/web2/pgestevez/CF%204%20El%20metodo%20de%20Valoracion%20por%20Multiplos.pdf"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69419-C827-4E9B-8C97-EDA5A169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12</Pages>
  <Words>2001</Words>
  <Characters>11410</Characters>
  <Application>Microsoft Office Word</Application>
  <DocSecurity>0</DocSecurity>
  <Lines>95</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EX2 OUTCODING SOLUTIONS</Company>
  <LinksUpToDate>false</LinksUpToDate>
  <CharactersWithSpaces>13385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Diego Gonzalez</dc:creator>
  <cp:lastModifiedBy>jwong</cp:lastModifiedBy>
  <cp:revision>16</cp:revision>
  <dcterms:created xsi:type="dcterms:W3CDTF">2012-09-27T03:34:00Z</dcterms:created>
  <dcterms:modified xsi:type="dcterms:W3CDTF">2012-10-06T00:05:00Z</dcterms:modified>
</cp:coreProperties>
</file>